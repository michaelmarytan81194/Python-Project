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230B4F" w14:paraId="471DFBF9" w14:textId="77777777" w:rsidTr="0082455F">
        <w:tc>
          <w:tcPr>
            <w:tcW w:w="4338" w:type="dxa"/>
          </w:tcPr>
          <w:p w14:paraId="04A38BD9" w14:textId="2541BB7F" w:rsidR="00163057" w:rsidRPr="00230B4F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230B4F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0B4F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230B4F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 w:rsidRPr="00230B4F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RPr="00230B4F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 w:rsidRPr="00230B4F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RPr="00230B4F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 w:rsidRPr="00230B4F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230B4F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230B4F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230B4F">
        <w:rPr>
          <w:rFonts w:ascii="Arial" w:hAnsi="Arial" w:cs="Arial"/>
          <w:b/>
          <w:bCs/>
          <w:rPrChange w:id="4" w:author="Tan Doan (DP)" w:date="2023-09-22T18:37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230B4F">
        <w:rPr>
          <w:rFonts w:ascii="Arial" w:hAnsi="Arial" w:cs="Arial"/>
          <w:b/>
          <w:bCs/>
          <w:rPrChange w:id="5" w:author="Tan Doan (DP)" w:date="2023-09-22T18:37:00Z">
            <w:rPr>
              <w:rFonts w:ascii="Arial" w:hAnsi="Arial" w:cs="Arial"/>
              <w:bCs/>
            </w:rPr>
          </w:rPrChange>
        </w:rPr>
        <w:t>THU HỒI</w:t>
      </w:r>
      <w:r w:rsidR="00AF324B" w:rsidRPr="00230B4F">
        <w:rPr>
          <w:rFonts w:ascii="Arial" w:hAnsi="Arial" w:cs="Arial"/>
          <w:b/>
          <w:bCs/>
          <w:rPrChange w:id="6" w:author="Tan Doan (DP)" w:date="2023-09-22T18:37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230B4F">
        <w:rPr>
          <w:rFonts w:ascii="Arial" w:hAnsi="Arial" w:cs="Arial"/>
          <w:b/>
          <w:bCs/>
          <w:rPrChange w:id="7" w:author="Tan Doan (DP)" w:date="2023-09-22T18:37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230B4F">
        <w:rPr>
          <w:rFonts w:ascii="Arial" w:hAnsi="Arial" w:cs="Arial"/>
          <w:b/>
          <w:bCs/>
          <w:rPrChange w:id="8" w:author="Tan Doan (DP)" w:date="2023-09-22T18:37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230B4F">
        <w:rPr>
          <w:rFonts w:ascii="Arial" w:hAnsi="Arial" w:cs="Arial"/>
          <w:b/>
          <w:bCs/>
          <w:rPrChange w:id="9" w:author="Tan Doan (DP)" w:date="2023-09-22T18:37:00Z">
            <w:rPr>
              <w:rFonts w:ascii="Arial" w:hAnsi="Arial" w:cs="Arial"/>
              <w:bCs/>
            </w:rPr>
          </w:rPrChange>
        </w:rPr>
        <w:t xml:space="preserve"> PHÍ</w:t>
      </w:r>
      <w:r w:rsidRPr="00230B4F">
        <w:rPr>
          <w:rFonts w:ascii="Arial" w:hAnsi="Arial" w:cs="Arial"/>
          <w:b/>
          <w:bCs/>
          <w:rPrChange w:id="10" w:author="Tan Doan (DP)" w:date="2023-09-22T18:37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230B4F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Kính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gửi</w:t>
      </w:r>
      <w:proofErr w:type="spellEnd"/>
      <w:r w:rsidRPr="00230B4F">
        <w:rPr>
          <w:rFonts w:ascii="Arial" w:hAnsi="Arial" w:cs="Arial"/>
          <w:sz w:val="20"/>
          <w:szCs w:val="20"/>
        </w:rPr>
        <w:tab/>
        <w:t>:</w:t>
      </w:r>
      <w:r w:rsidRPr="00230B4F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230B4F">
          <w:rPr>
            <w:rFonts w:ascii="Arial" w:hAnsi="Arial" w:cs="Arial"/>
            <w:sz w:val="20"/>
            <w:szCs w:val="20"/>
            <w:rPrChange w:id="12" w:author="Tan Doan (DP)" w:date="2023-09-22T18:37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LƯU MINH TIẾN</w:t>
        </w:r>
      </w:ins>
    </w:p>
    <w:p w14:paraId="04C080D0" w14:textId="70A04C25" w:rsidR="00163057" w:rsidRPr="00230B4F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Địa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chỉ</w:t>
      </w:r>
      <w:proofErr w:type="spellEnd"/>
      <w:r w:rsidRPr="00230B4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ins w:id="13" w:author="Tan Doan (DP)" w:date="2023-09-22T16:56:00Z">
        <w:r w:rsidR="00A93DA1" w:rsidRPr="00230B4F">
          <w:rPr>
            <w:rFonts w:ascii="Arial" w:hAnsi="Arial" w:cs="Arial"/>
            <w:sz w:val="20"/>
            <w:szCs w:val="20"/>
          </w:rPr>
          <w:t>Sào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Lưới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gramStart"/>
        <w:r w:rsidR="00A93DA1" w:rsidRPr="00230B4F">
          <w:rPr>
            <w:rFonts w:ascii="Arial" w:hAnsi="Arial" w:cs="Arial"/>
            <w:sz w:val="20"/>
            <w:szCs w:val="20"/>
          </w:rPr>
          <w:t xml:space="preserve">B 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Xa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>̃</w:t>
        </w:r>
        <w:proofErr w:type="gram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Khánh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Bình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Tây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Bắc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Huyện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Trần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Văn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Thời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Tỉnh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Cà Mau</w:t>
        </w:r>
      </w:ins>
    </w:p>
    <w:p w14:paraId="681A5CCA" w14:textId="4EAA9CF7" w:rsidR="00163057" w:rsidRPr="00230B4F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Mã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số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Đại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lý</w:t>
      </w:r>
      <w:proofErr w:type="spellEnd"/>
      <w:r w:rsidRPr="00230B4F">
        <w:rPr>
          <w:rFonts w:ascii="Arial" w:hAnsi="Arial" w:cs="Arial"/>
          <w:sz w:val="20"/>
          <w:szCs w:val="20"/>
        </w:rPr>
        <w:tab/>
        <w:t xml:space="preserve">: </w:t>
      </w:r>
      <w:del w:id="14" w:author="Tan Doan (DP)" w:date="2023-09-22T16:45:00Z">
        <w:r w:rsidR="006F4F71" w:rsidRPr="00230B4F" w:rsidDel="00E45F07">
          <w:rPr>
            <w:rFonts w:ascii="Arial" w:hAnsi="Arial" w:cs="Arial"/>
            <w:sz w:val="20"/>
            <w:szCs w:val="20"/>
          </w:rPr>
          <w:delText>60080336</w:delText>
        </w:r>
        <w:r w:rsidRPr="00230B4F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15" w:author="Tan Doan (DP)" w:date="2023-09-22T16:56:00Z">
        <w:r w:rsidR="00A93DA1" w:rsidRPr="00230B4F">
          <w:rPr>
            <w:rFonts w:ascii="Arial" w:hAnsi="Arial" w:cs="Arial"/>
            <w:sz w:val="20"/>
            <w:szCs w:val="20"/>
          </w:rPr>
          <w:t>60051367</w:t>
        </w:r>
      </w:ins>
      <w:ins w:id="16" w:author="Tan Doan (DP)" w:date="2023-09-22T16:45:00Z">
        <w:r w:rsidR="00E45F07" w:rsidRPr="00230B4F">
          <w:rPr>
            <w:rFonts w:ascii="Arial" w:hAnsi="Arial" w:cs="Arial"/>
            <w:sz w:val="20"/>
            <w:szCs w:val="20"/>
          </w:rPr>
          <w:t xml:space="preserve"> </w:t>
        </w:r>
      </w:ins>
      <w:r w:rsidRPr="00230B4F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230B4F">
        <w:rPr>
          <w:rFonts w:ascii="Arial" w:hAnsi="Arial" w:cs="Arial"/>
          <w:sz w:val="20"/>
          <w:szCs w:val="20"/>
        </w:rPr>
        <w:t>Điện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thoại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</w:t>
      </w:r>
      <w:del w:id="17" w:author="Tan Doan (DP)" w:date="2023-09-22T16:45:00Z">
        <w:r w:rsidR="006F4F71" w:rsidRPr="00230B4F" w:rsidDel="00E45F07">
          <w:rPr>
            <w:rFonts w:ascii="Arial" w:hAnsi="Arial" w:cs="Arial"/>
            <w:sz w:val="20"/>
            <w:szCs w:val="20"/>
          </w:rPr>
          <w:delText>0914 709 425</w:delText>
        </w:r>
      </w:del>
      <w:ins w:id="18" w:author="Tan Doan (DP)" w:date="2023-09-22T16:56:00Z">
        <w:r w:rsidR="00A93DA1" w:rsidRPr="00230B4F">
          <w:rPr>
            <w:rFonts w:ascii="Arial" w:hAnsi="Arial" w:cs="Arial"/>
            <w:sz w:val="20"/>
            <w:szCs w:val="20"/>
          </w:rPr>
          <w:t>828984935</w:t>
        </w:r>
      </w:ins>
    </w:p>
    <w:p w14:paraId="5666982F" w14:textId="6F64024C" w:rsidR="00163057" w:rsidRPr="00230B4F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Văn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phòng</w:t>
      </w:r>
      <w:proofErr w:type="spellEnd"/>
      <w:r w:rsidRPr="00230B4F">
        <w:rPr>
          <w:rFonts w:ascii="Arial" w:hAnsi="Arial" w:cs="Arial"/>
          <w:sz w:val="20"/>
          <w:szCs w:val="20"/>
        </w:rPr>
        <w:tab/>
        <w:t xml:space="preserve">: </w:t>
      </w:r>
      <w:del w:id="19" w:author="Tan Doan (DP)" w:date="2023-09-22T16:45:00Z">
        <w:r w:rsidR="006F4F71" w:rsidRPr="00230B4F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proofErr w:type="spellStart"/>
      <w:ins w:id="20" w:author="Tan Doan (DP)" w:date="2023-09-22T16:56:00Z">
        <w:r w:rsidR="00A93DA1" w:rsidRPr="00230B4F">
          <w:rPr>
            <w:rFonts w:ascii="Arial" w:hAnsi="Arial" w:cs="Arial"/>
            <w:sz w:val="20"/>
            <w:szCs w:val="20"/>
          </w:rPr>
          <w:t>Cà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Mau</w:t>
        </w:r>
      </w:ins>
      <w:r w:rsidRPr="00230B4F">
        <w:rPr>
          <w:rFonts w:ascii="Arial" w:hAnsi="Arial" w:cs="Arial"/>
          <w:sz w:val="20"/>
          <w:szCs w:val="20"/>
        </w:rPr>
        <w:t xml:space="preserve"> - AD: </w:t>
      </w:r>
      <w:del w:id="21" w:author="Tan Doan (DP)" w:date="2023-09-22T16:46:00Z">
        <w:r w:rsidR="006F4F71" w:rsidRPr="00230B4F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proofErr w:type="spellStart"/>
      <w:ins w:id="22" w:author="Tan Doan (DP)" w:date="2023-09-22T16:57:00Z">
        <w:r w:rsidR="00A93DA1" w:rsidRPr="00230B4F">
          <w:rPr>
            <w:rFonts w:ascii="Arial" w:hAnsi="Arial" w:cs="Arial"/>
            <w:sz w:val="20"/>
            <w:szCs w:val="20"/>
          </w:rPr>
          <w:t>Phạm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Phương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230B4F">
          <w:rPr>
            <w:rFonts w:ascii="Arial" w:hAnsi="Arial" w:cs="Arial"/>
            <w:sz w:val="20"/>
            <w:szCs w:val="20"/>
          </w:rPr>
          <w:t>Liên</w:t>
        </w:r>
        <w:proofErr w:type="spellEnd"/>
        <w:r w:rsidR="00A93DA1" w:rsidRPr="00230B4F">
          <w:rPr>
            <w:rFonts w:ascii="Arial" w:hAnsi="Arial" w:cs="Arial"/>
            <w:sz w:val="20"/>
            <w:szCs w:val="20"/>
          </w:rPr>
          <w:t xml:space="preserve">             </w:t>
        </w:r>
      </w:ins>
      <w:r w:rsidR="006F4F71" w:rsidRPr="00230B4F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230B4F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23" w:author="Tan Doan (DP)" w:date="2023-09-22T16:46:00Z">
        <w:r w:rsidRPr="00230B4F" w:rsidDel="00E45F07">
          <w:rPr>
            <w:rFonts w:ascii="Arial" w:hAnsi="Arial" w:cs="Arial"/>
            <w:sz w:val="20"/>
          </w:rPr>
          <w:delText xml:space="preserve">Chị </w:delText>
        </w:r>
      </w:del>
      <w:ins w:id="24" w:author="Tan Doan (DP)" w:date="2023-09-22T16:58:00Z">
        <w:r w:rsidR="00A93DA1" w:rsidRPr="00230B4F">
          <w:rPr>
            <w:rFonts w:ascii="Arial" w:hAnsi="Arial" w:cs="Arial"/>
            <w:sz w:val="20"/>
          </w:rPr>
          <w:t>Anh</w:t>
        </w:r>
      </w:ins>
      <w:ins w:id="25" w:author="Tan Doan (DP)" w:date="2023-09-22T16:46:00Z">
        <w:r w:rsidR="00E45F07" w:rsidRPr="00230B4F">
          <w:rPr>
            <w:rFonts w:ascii="Arial" w:hAnsi="Arial" w:cs="Arial"/>
            <w:sz w:val="20"/>
          </w:rPr>
          <w:t xml:space="preserve"> </w:t>
        </w:r>
      </w:ins>
      <w:del w:id="26" w:author="Tan Doan (DP)" w:date="2023-09-22T16:46:00Z">
        <w:r w:rsidRPr="00230B4F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27" w:author="Tan Doan (DP)" w:date="2023-09-22T16:58:00Z">
        <w:r w:rsidR="00A93DA1" w:rsidRPr="00230B4F">
          <w:rPr>
            <w:rFonts w:ascii="Arial" w:hAnsi="Arial" w:cs="Arial"/>
            <w:b/>
            <w:sz w:val="20"/>
          </w:rPr>
          <w:t>LƯU MINH TIẾN</w:t>
        </w:r>
      </w:ins>
      <w:r w:rsidRPr="00230B4F">
        <w:rPr>
          <w:rFonts w:ascii="Arial" w:hAnsi="Arial" w:cs="Arial"/>
          <w:sz w:val="20"/>
        </w:rPr>
        <w:t xml:space="preserve"> </w:t>
      </w:r>
      <w:proofErr w:type="spellStart"/>
      <w:r w:rsidR="00297F51" w:rsidRPr="00230B4F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230B4F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230B4F">
        <w:rPr>
          <w:rFonts w:ascii="Arial" w:hAnsi="Arial" w:cs="Arial"/>
          <w:sz w:val="20"/>
          <w:szCs w:val="20"/>
        </w:rPr>
        <w:t>,</w:t>
      </w:r>
    </w:p>
    <w:p w14:paraId="12DB2B1D" w14:textId="6AA64DA8" w:rsidR="00E440B1" w:rsidRPr="00230B4F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28" w:name="_Hlk128572052"/>
      <w:proofErr w:type="spellStart"/>
      <w:r w:rsidRPr="00230B4F">
        <w:rPr>
          <w:rFonts w:ascii="Arial" w:hAnsi="Arial" w:cs="Arial"/>
          <w:sz w:val="20"/>
        </w:rPr>
        <w:t>C</w:t>
      </w:r>
      <w:r w:rsidR="002E703B" w:rsidRPr="00230B4F">
        <w:rPr>
          <w:rFonts w:ascii="Arial" w:hAnsi="Arial" w:cs="Arial"/>
          <w:sz w:val="20"/>
        </w:rPr>
        <w:t>ông</w:t>
      </w:r>
      <w:proofErr w:type="spellEnd"/>
      <w:r w:rsidR="002E703B" w:rsidRPr="00230B4F">
        <w:rPr>
          <w:rFonts w:ascii="Arial" w:hAnsi="Arial" w:cs="Arial"/>
          <w:sz w:val="20"/>
        </w:rPr>
        <w:t xml:space="preserve"> ty </w:t>
      </w:r>
      <w:proofErr w:type="spellStart"/>
      <w:r w:rsidR="00125590" w:rsidRPr="00230B4F">
        <w:rPr>
          <w:rFonts w:ascii="Arial" w:hAnsi="Arial" w:cs="Arial"/>
          <w:sz w:val="20"/>
        </w:rPr>
        <w:t>đã</w:t>
      </w:r>
      <w:proofErr w:type="spellEnd"/>
      <w:r w:rsidR="002E703B" w:rsidRPr="00230B4F">
        <w:rPr>
          <w:rFonts w:ascii="Arial" w:hAnsi="Arial" w:cs="Arial"/>
          <w:sz w:val="20"/>
        </w:rPr>
        <w:t xml:space="preserve"> </w:t>
      </w:r>
      <w:proofErr w:type="spellStart"/>
      <w:r w:rsidR="002E703B" w:rsidRPr="00230B4F">
        <w:rPr>
          <w:rFonts w:ascii="Arial" w:hAnsi="Arial" w:cs="Arial"/>
          <w:sz w:val="20"/>
        </w:rPr>
        <w:t>thực</w:t>
      </w:r>
      <w:proofErr w:type="spellEnd"/>
      <w:r w:rsidR="002E703B" w:rsidRPr="00230B4F">
        <w:rPr>
          <w:rFonts w:ascii="Arial" w:hAnsi="Arial" w:cs="Arial"/>
          <w:sz w:val="20"/>
        </w:rPr>
        <w:t xml:space="preserve"> </w:t>
      </w:r>
      <w:proofErr w:type="spellStart"/>
      <w:r w:rsidR="002E703B" w:rsidRPr="00230B4F">
        <w:rPr>
          <w:rFonts w:ascii="Arial" w:hAnsi="Arial" w:cs="Arial"/>
          <w:sz w:val="20"/>
        </w:rPr>
        <w:t>hiện</w:t>
      </w:r>
      <w:proofErr w:type="spellEnd"/>
      <w:r w:rsidR="002E703B" w:rsidRPr="00230B4F">
        <w:rPr>
          <w:rFonts w:ascii="Arial" w:hAnsi="Arial" w:cs="Arial"/>
          <w:sz w:val="20"/>
        </w:rPr>
        <w:t xml:space="preserve"> </w:t>
      </w:r>
      <w:r w:rsidR="00AF324B" w:rsidRPr="00230B4F">
        <w:rPr>
          <w:rFonts w:ascii="Arial" w:hAnsi="Arial" w:cs="Arial"/>
          <w:sz w:val="20"/>
        </w:rPr>
        <w:t xml:space="preserve">chi </w:t>
      </w:r>
      <w:proofErr w:type="spellStart"/>
      <w:r w:rsidR="00AF324B" w:rsidRPr="00230B4F">
        <w:rPr>
          <w:rFonts w:ascii="Arial" w:hAnsi="Arial" w:cs="Arial"/>
          <w:sz w:val="20"/>
        </w:rPr>
        <w:t>trả</w:t>
      </w:r>
      <w:proofErr w:type="spellEnd"/>
      <w:r w:rsidR="00AF324B" w:rsidRPr="00230B4F">
        <w:rPr>
          <w:rFonts w:ascii="Arial" w:hAnsi="Arial" w:cs="Arial"/>
          <w:sz w:val="20"/>
        </w:rPr>
        <w:t xml:space="preserve"> </w:t>
      </w:r>
      <w:r w:rsidR="00674EDD" w:rsidRPr="00230B4F">
        <w:rPr>
          <w:rFonts w:ascii="Arial" w:hAnsi="Arial" w:cs="Arial"/>
          <w:sz w:val="20"/>
        </w:rPr>
        <w:t xml:space="preserve"> </w:t>
      </w:r>
      <w:del w:id="29" w:author="Tan Doan (DP)" w:date="2023-09-22T16:46:00Z">
        <w:r w:rsidR="00674EDD" w:rsidRPr="00230B4F" w:rsidDel="00E45F07">
          <w:rPr>
            <w:rFonts w:ascii="Arial" w:hAnsi="Arial" w:cs="Arial"/>
            <w:b/>
            <w:sz w:val="20"/>
          </w:rPr>
          <w:delText>8,880,000</w:delText>
        </w:r>
      </w:del>
      <w:ins w:id="30" w:author="Tan Doan (DP)" w:date="2023-09-22T16:58:00Z">
        <w:r w:rsidR="00A93DA1" w:rsidRPr="00230B4F">
          <w:rPr>
            <w:rFonts w:ascii="Arial" w:hAnsi="Arial" w:cs="Arial"/>
            <w:b/>
            <w:sz w:val="20"/>
          </w:rPr>
          <w:t>10</w:t>
        </w:r>
      </w:ins>
      <w:ins w:id="31" w:author="Tan Doan (DP)" w:date="2023-09-22T18:29:00Z">
        <w:r w:rsidR="009B092B" w:rsidRPr="00230B4F">
          <w:rPr>
            <w:rFonts w:ascii="Arial" w:hAnsi="Arial" w:cs="Arial"/>
            <w:b/>
            <w:sz w:val="20"/>
          </w:rPr>
          <w:t>.</w:t>
        </w:r>
      </w:ins>
      <w:ins w:id="32" w:author="Tan Doan (DP)" w:date="2023-09-22T16:58:00Z">
        <w:r w:rsidR="00A93DA1" w:rsidRPr="00230B4F">
          <w:rPr>
            <w:rFonts w:ascii="Arial" w:hAnsi="Arial" w:cs="Arial"/>
            <w:b/>
            <w:sz w:val="20"/>
          </w:rPr>
          <w:t>390</w:t>
        </w:r>
      </w:ins>
      <w:ins w:id="33" w:author="Tan Doan (DP)" w:date="2023-09-22T18:29:00Z">
        <w:r w:rsidR="009B092B" w:rsidRPr="00230B4F">
          <w:rPr>
            <w:rFonts w:ascii="Arial" w:hAnsi="Arial" w:cs="Arial"/>
            <w:b/>
            <w:sz w:val="20"/>
          </w:rPr>
          <w:t>.</w:t>
        </w:r>
      </w:ins>
      <w:ins w:id="34" w:author="Tan Doan (DP)" w:date="2023-09-22T16:58:00Z">
        <w:r w:rsidR="00A93DA1" w:rsidRPr="00230B4F">
          <w:rPr>
            <w:rFonts w:ascii="Arial" w:hAnsi="Arial" w:cs="Arial"/>
            <w:b/>
            <w:sz w:val="20"/>
          </w:rPr>
          <w:t>000</w:t>
        </w:r>
      </w:ins>
      <w:r w:rsidR="00674EDD" w:rsidRPr="00230B4F">
        <w:rPr>
          <w:rFonts w:ascii="Arial" w:hAnsi="Arial" w:cs="Arial"/>
          <w:b/>
          <w:sz w:val="20"/>
        </w:rPr>
        <w:t xml:space="preserve"> </w:t>
      </w:r>
      <w:r w:rsidR="00342F56" w:rsidRPr="00230B4F">
        <w:rPr>
          <w:rFonts w:ascii="Arial" w:hAnsi="Arial" w:cs="Arial"/>
          <w:sz w:val="20"/>
        </w:rPr>
        <w:t xml:space="preserve">VND </w:t>
      </w:r>
      <w:proofErr w:type="spellStart"/>
      <w:r w:rsidRPr="00230B4F">
        <w:rPr>
          <w:rFonts w:ascii="Arial" w:hAnsi="Arial" w:cs="Arial"/>
          <w:sz w:val="20"/>
        </w:rPr>
        <w:t>cho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các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Hợp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đồng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phát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hành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và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đã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gởi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giấy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Xác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nhận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hợp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đồng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về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công</w:t>
      </w:r>
      <w:proofErr w:type="spellEnd"/>
      <w:r w:rsidRPr="00230B4F">
        <w:rPr>
          <w:rFonts w:ascii="Arial" w:hAnsi="Arial" w:cs="Arial"/>
          <w:sz w:val="20"/>
        </w:rPr>
        <w:t xml:space="preserve"> ty. </w:t>
      </w:r>
      <w:proofErr w:type="spellStart"/>
      <w:r w:rsidRPr="00230B4F">
        <w:rPr>
          <w:rFonts w:ascii="Arial" w:hAnsi="Arial" w:cs="Arial"/>
          <w:sz w:val="20"/>
        </w:rPr>
        <w:t>Tuy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nhiên</w:t>
      </w:r>
      <w:proofErr w:type="spellEnd"/>
      <w:r w:rsidRPr="00230B4F">
        <w:rPr>
          <w:rFonts w:ascii="Arial" w:hAnsi="Arial" w:cs="Arial"/>
          <w:sz w:val="20"/>
        </w:rPr>
        <w:t xml:space="preserve">, </w:t>
      </w:r>
      <w:proofErr w:type="spellStart"/>
      <w:r w:rsidRPr="00230B4F">
        <w:rPr>
          <w:rFonts w:ascii="Arial" w:hAnsi="Arial" w:cs="Arial"/>
          <w:sz w:val="20"/>
        </w:rPr>
        <w:t>trong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vòng</w:t>
      </w:r>
      <w:proofErr w:type="spellEnd"/>
      <w:r w:rsidRPr="00230B4F">
        <w:rPr>
          <w:rFonts w:ascii="Arial" w:hAnsi="Arial" w:cs="Arial"/>
          <w:sz w:val="20"/>
        </w:rPr>
        <w:t xml:space="preserve"> 21 </w:t>
      </w:r>
      <w:proofErr w:type="spellStart"/>
      <w:r w:rsidRPr="00230B4F">
        <w:rPr>
          <w:rFonts w:ascii="Arial" w:hAnsi="Arial" w:cs="Arial"/>
          <w:sz w:val="20"/>
        </w:rPr>
        <w:t>ngày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xem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xét</w:t>
      </w:r>
      <w:proofErr w:type="spellEnd"/>
      <w:r w:rsidRPr="00230B4F">
        <w:rPr>
          <w:rFonts w:ascii="Arial" w:hAnsi="Arial" w:cs="Arial"/>
          <w:sz w:val="20"/>
        </w:rPr>
        <w:t xml:space="preserve">, </w:t>
      </w:r>
      <w:proofErr w:type="spellStart"/>
      <w:r w:rsidRPr="00230B4F">
        <w:rPr>
          <w:rFonts w:ascii="Arial" w:hAnsi="Arial" w:cs="Arial"/>
          <w:sz w:val="20"/>
        </w:rPr>
        <w:t>khách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hàng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đã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giảm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phí</w:t>
      </w:r>
      <w:proofErr w:type="spellEnd"/>
      <w:r w:rsidR="008F73CE" w:rsidRPr="00230B4F">
        <w:rPr>
          <w:rFonts w:ascii="Arial" w:hAnsi="Arial" w:cs="Arial"/>
          <w:sz w:val="20"/>
        </w:rPr>
        <w:t xml:space="preserve">. </w:t>
      </w:r>
    </w:p>
    <w:bookmarkEnd w:id="28"/>
    <w:p w14:paraId="38058DF1" w14:textId="166295E9" w:rsidR="00DD65EB" w:rsidRPr="00230B4F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230B4F">
        <w:rPr>
          <w:rFonts w:ascii="Arial" w:hAnsi="Arial" w:cs="Arial"/>
          <w:sz w:val="20"/>
        </w:rPr>
        <w:t xml:space="preserve">Nay, </w:t>
      </w:r>
      <w:proofErr w:type="spellStart"/>
      <w:r w:rsidRPr="00230B4F">
        <w:rPr>
          <w:rFonts w:ascii="Arial" w:hAnsi="Arial" w:cs="Arial"/>
          <w:sz w:val="20"/>
        </w:rPr>
        <w:t>Công</w:t>
      </w:r>
      <w:proofErr w:type="spellEnd"/>
      <w:r w:rsidRPr="00230B4F">
        <w:rPr>
          <w:rFonts w:ascii="Arial" w:hAnsi="Arial" w:cs="Arial"/>
          <w:sz w:val="20"/>
        </w:rPr>
        <w:t xml:space="preserve"> ty </w:t>
      </w:r>
      <w:proofErr w:type="spellStart"/>
      <w:r w:rsidRPr="00230B4F">
        <w:rPr>
          <w:rFonts w:ascii="Arial" w:hAnsi="Arial" w:cs="Arial"/>
          <w:sz w:val="20"/>
        </w:rPr>
        <w:t>thông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Pr="00230B4F">
        <w:rPr>
          <w:rFonts w:ascii="Arial" w:hAnsi="Arial" w:cs="Arial"/>
          <w:sz w:val="20"/>
        </w:rPr>
        <w:t>báo</w:t>
      </w:r>
      <w:proofErr w:type="spellEnd"/>
      <w:r w:rsidRPr="00230B4F">
        <w:rPr>
          <w:rFonts w:ascii="Arial" w:hAnsi="Arial" w:cs="Arial"/>
          <w:sz w:val="20"/>
        </w:rPr>
        <w:t xml:space="preserve"> </w:t>
      </w:r>
      <w:proofErr w:type="spellStart"/>
      <w:r w:rsidR="00011903" w:rsidRPr="00230B4F">
        <w:rPr>
          <w:rFonts w:ascii="Arial" w:hAnsi="Arial" w:cs="Arial"/>
          <w:sz w:val="20"/>
        </w:rPr>
        <w:t>về</w:t>
      </w:r>
      <w:proofErr w:type="spellEnd"/>
      <w:r w:rsidR="00011903" w:rsidRPr="00230B4F">
        <w:rPr>
          <w:rFonts w:ascii="Arial" w:hAnsi="Arial" w:cs="Arial"/>
          <w:sz w:val="20"/>
        </w:rPr>
        <w:t xml:space="preserve"> </w:t>
      </w:r>
      <w:proofErr w:type="spellStart"/>
      <w:r w:rsidR="00011903" w:rsidRPr="00230B4F">
        <w:rPr>
          <w:rFonts w:ascii="Arial" w:hAnsi="Arial" w:cs="Arial"/>
          <w:sz w:val="20"/>
        </w:rPr>
        <w:t>việc</w:t>
      </w:r>
      <w:proofErr w:type="spellEnd"/>
      <w:r w:rsidR="00011903" w:rsidRPr="00230B4F">
        <w:rPr>
          <w:rFonts w:ascii="Arial" w:hAnsi="Arial" w:cs="Arial"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thu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hồ</w:t>
      </w:r>
      <w:r w:rsidR="00DD6294" w:rsidRPr="00230B4F">
        <w:rPr>
          <w:rFonts w:ascii="Arial" w:hAnsi="Arial" w:cs="Arial"/>
          <w:bCs/>
          <w:sz w:val="20"/>
        </w:rPr>
        <w:t>i</w:t>
      </w:r>
      <w:proofErr w:type="spellEnd"/>
      <w:r w:rsidR="00DD629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230B4F">
        <w:rPr>
          <w:rFonts w:ascii="Arial" w:hAnsi="Arial" w:cs="Arial"/>
          <w:bCs/>
          <w:sz w:val="20"/>
        </w:rPr>
        <w:t>hoa</w:t>
      </w:r>
      <w:proofErr w:type="spellEnd"/>
      <w:r w:rsidR="00DD629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230B4F">
        <w:rPr>
          <w:rFonts w:ascii="Arial" w:hAnsi="Arial" w:cs="Arial"/>
          <w:bCs/>
          <w:sz w:val="20"/>
        </w:rPr>
        <w:t>hồ</w:t>
      </w:r>
      <w:r w:rsidR="00E81674" w:rsidRPr="00230B4F">
        <w:rPr>
          <w:rFonts w:ascii="Arial" w:hAnsi="Arial" w:cs="Arial"/>
          <w:bCs/>
          <w:sz w:val="20"/>
        </w:rPr>
        <w:t>ng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đã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chi </w:t>
      </w:r>
      <w:proofErr w:type="spellStart"/>
      <w:r w:rsidR="00E81674" w:rsidRPr="00230B4F">
        <w:rPr>
          <w:rFonts w:ascii="Arial" w:hAnsi="Arial" w:cs="Arial"/>
          <w:bCs/>
          <w:sz w:val="20"/>
        </w:rPr>
        <w:t>trả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cho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các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hợp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đồng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bị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giảm</w:t>
      </w:r>
      <w:proofErr w:type="spellEnd"/>
      <w:r w:rsidR="00E81674" w:rsidRPr="00230B4F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230B4F">
        <w:rPr>
          <w:rFonts w:ascii="Arial" w:hAnsi="Arial" w:cs="Arial"/>
          <w:bCs/>
          <w:sz w:val="20"/>
        </w:rPr>
        <w:t>phí</w:t>
      </w:r>
      <w:proofErr w:type="spellEnd"/>
      <w:r w:rsidR="00E81674" w:rsidRPr="00230B4F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5" w:author="Tan Doan (DP)" w:date="2023-09-26T09:31:00Z">
          <w:tblPr>
            <w:tblpPr w:leftFromText="180" w:rightFromText="180" w:vertAnchor="text" w:horzAnchor="margin" w:tblpXSpec="center" w:tblpY="243"/>
            <w:tblW w:w="1091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818"/>
        <w:gridCol w:w="1597"/>
        <w:gridCol w:w="1080"/>
        <w:gridCol w:w="1267"/>
        <w:gridCol w:w="1350"/>
        <w:gridCol w:w="1117"/>
        <w:gridCol w:w="1466"/>
        <w:gridCol w:w="1818"/>
        <w:tblGridChange w:id="36">
          <w:tblGrid>
            <w:gridCol w:w="1818"/>
            <w:gridCol w:w="1417"/>
            <w:gridCol w:w="1080"/>
            <w:gridCol w:w="1267"/>
            <w:gridCol w:w="1350"/>
            <w:gridCol w:w="1117"/>
            <w:gridCol w:w="1017"/>
            <w:gridCol w:w="199"/>
            <w:gridCol w:w="1619"/>
            <w:gridCol w:w="199"/>
          </w:tblGrid>
        </w:tblGridChange>
      </w:tblGrid>
      <w:tr w:rsidR="00D268B6" w:rsidRPr="00230B4F" w14:paraId="1E106369" w14:textId="77777777" w:rsidTr="00D268B6">
        <w:trPr>
          <w:trHeight w:val="688"/>
          <w:trPrChange w:id="37" w:author="Tan Doan (DP)" w:date="2023-09-26T09:31:00Z">
            <w:trPr>
              <w:gridAfter w:val="0"/>
              <w:wAfter w:w="27" w:type="dxa"/>
              <w:trHeight w:val="688"/>
            </w:trPr>
          </w:trPrChange>
        </w:trPr>
        <w:tc>
          <w:tcPr>
            <w:tcW w:w="1818" w:type="dxa"/>
            <w:shd w:val="clear" w:color="auto" w:fill="auto"/>
            <w:vAlign w:val="center"/>
            <w:hideMark/>
            <w:tcPrChange w:id="38" w:author="Tan Doan (DP)" w:date="2023-09-26T09:31:00Z">
              <w:tcPr>
                <w:tcW w:w="1818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597" w:type="dxa"/>
            <w:vAlign w:val="center"/>
            <w:tcPrChange w:id="39" w:author="Tan Doan (DP)" w:date="2023-09-26T09:31:00Z">
              <w:tcPr>
                <w:tcW w:w="1417" w:type="dxa"/>
                <w:vAlign w:val="center"/>
              </w:tcPr>
            </w:tcPrChange>
          </w:tcPr>
          <w:p w14:paraId="47CC5EE4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40" w:author="Tan Doan (DP)" w:date="2023-09-26T09:31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7" w:type="dxa"/>
            <w:shd w:val="clear" w:color="auto" w:fill="auto"/>
            <w:vAlign w:val="center"/>
            <w:hideMark/>
            <w:tcPrChange w:id="41" w:author="Tan Doan (DP)" w:date="2023-09-26T09:31:00Z">
              <w:tcPr>
                <w:tcW w:w="1267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  <w:hideMark/>
            <w:tcPrChange w:id="42" w:author="Tan Doan (DP)" w:date="2023-09-26T09:31:00Z">
              <w:tcPr>
                <w:tcW w:w="135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117" w:type="dxa"/>
            <w:vAlign w:val="center"/>
            <w:tcPrChange w:id="43" w:author="Tan Doan (DP)" w:date="2023-09-26T09:31:00Z">
              <w:tcPr>
                <w:tcW w:w="1117" w:type="dxa"/>
                <w:vAlign w:val="center"/>
              </w:tcPr>
            </w:tcPrChange>
          </w:tcPr>
          <w:p w14:paraId="183E998D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466" w:type="dxa"/>
            <w:vAlign w:val="center"/>
            <w:tcPrChange w:id="44" w:author="Tan Doan (DP)" w:date="2023-09-26T09:31:00Z">
              <w:tcPr>
                <w:tcW w:w="1017" w:type="dxa"/>
                <w:vAlign w:val="center"/>
              </w:tcPr>
            </w:tcPrChange>
          </w:tcPr>
          <w:p w14:paraId="34957769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818" w:type="dxa"/>
            <w:vAlign w:val="center"/>
            <w:tcPrChange w:id="45" w:author="Tan Doan (DP)" w:date="2023-09-26T09:31:00Z">
              <w:tcPr>
                <w:tcW w:w="1818" w:type="dxa"/>
                <w:gridSpan w:val="2"/>
                <w:vAlign w:val="center"/>
              </w:tcPr>
            </w:tcPrChange>
          </w:tcPr>
          <w:p w14:paraId="6512D208" w14:textId="77777777" w:rsidR="00586956" w:rsidRPr="00230B4F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0B4F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D268B6" w:rsidRPr="00D268B6" w14:paraId="0255748A" w14:textId="77777777" w:rsidTr="00D268B6">
        <w:trPr>
          <w:trHeight w:val="316"/>
          <w:trPrChange w:id="46" w:author="Tan Doan (DP)" w:date="2023-09-26T09:31:00Z">
            <w:trPr>
              <w:gridAfter w:val="0"/>
              <w:wAfter w:w="27" w:type="dxa"/>
              <w:trHeight w:val="316"/>
            </w:trPr>
          </w:trPrChange>
        </w:trPr>
        <w:tc>
          <w:tcPr>
            <w:tcW w:w="1818" w:type="dxa"/>
            <w:shd w:val="clear" w:color="auto" w:fill="auto"/>
            <w:noWrap/>
            <w:vAlign w:val="center"/>
            <w:tcPrChange w:id="47" w:author="Tan Doan (DP)" w:date="2023-09-26T09:31:00Z">
              <w:tcPr>
                <w:tcW w:w="1818" w:type="dxa"/>
                <w:shd w:val="clear" w:color="auto" w:fill="auto"/>
                <w:noWrap/>
                <w:vAlign w:val="center"/>
              </w:tcPr>
            </w:tcPrChange>
          </w:tcPr>
          <w:p w14:paraId="75C27933" w14:textId="4D29DC58" w:rsidR="009B092B" w:rsidRPr="00D268B6" w:rsidRDefault="009B09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48" w:author="Tan Doan (DP)" w:date="2023-09-26T09:31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49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50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51" w:author="Tan Doan (DP)" w:date="2023-09-26T09:31:00Z">
                    <w:rPr/>
                  </w:rPrChange>
                </w:rPr>
                <w:t>80150436</w:t>
              </w:r>
            </w:ins>
            <w:del w:id="52" w:author="Tan Doan (DP)" w:date="2023-09-22T18:27:00Z">
              <w:r w:rsidRPr="00D268B6" w:rsidDel="00271327">
                <w:rPr>
                  <w:rFonts w:ascii="Arial" w:hAnsi="Arial" w:cs="Arial"/>
                  <w:sz w:val="18"/>
                  <w:szCs w:val="20"/>
                  <w:rPrChange w:id="53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80152127</w:delText>
              </w:r>
            </w:del>
          </w:p>
        </w:tc>
        <w:tc>
          <w:tcPr>
            <w:tcW w:w="1597" w:type="dxa"/>
            <w:vAlign w:val="center"/>
            <w:tcPrChange w:id="54" w:author="Tan Doan (DP)" w:date="2023-09-26T09:31:00Z">
              <w:tcPr>
                <w:tcW w:w="1417" w:type="dxa"/>
                <w:vAlign w:val="center"/>
              </w:tcPr>
            </w:tcPrChange>
          </w:tcPr>
          <w:p w14:paraId="40B0935C" w14:textId="5FAF6FC6" w:rsidR="009B092B" w:rsidRPr="00D268B6" w:rsidRDefault="00D268B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55" w:author="Tan Doan (DP)" w:date="2023-09-26T09:31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56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57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</w:rPr>
                <w:t xml:space="preserve">Phan </w:t>
              </w:r>
              <w:proofErr w:type="spellStart"/>
              <w:r w:rsidRPr="00D268B6">
                <w:rPr>
                  <w:rFonts w:ascii="Arial" w:hAnsi="Arial" w:cs="Arial"/>
                  <w:sz w:val="18"/>
                  <w:szCs w:val="20"/>
                </w:rPr>
                <w:t>Văn</w:t>
              </w:r>
              <w:proofErr w:type="spellEnd"/>
              <w:r w:rsidRPr="00D268B6">
                <w:rPr>
                  <w:rFonts w:ascii="Arial" w:hAnsi="Arial" w:cs="Arial"/>
                  <w:sz w:val="18"/>
                  <w:szCs w:val="20"/>
                </w:rPr>
                <w:t xml:space="preserve"> </w:t>
              </w:r>
              <w:proofErr w:type="spellStart"/>
              <w:r w:rsidRPr="00D268B6">
                <w:rPr>
                  <w:rFonts w:ascii="Arial" w:hAnsi="Arial" w:cs="Arial"/>
                  <w:sz w:val="18"/>
                  <w:szCs w:val="20"/>
                </w:rPr>
                <w:t>Phụng</w:t>
              </w:r>
            </w:ins>
            <w:proofErr w:type="spellEnd"/>
            <w:del w:id="58" w:author="Tan Doan (DP)" w:date="2023-09-22T18:27:00Z">
              <w:r w:rsidR="009B092B" w:rsidRPr="00D268B6" w:rsidDel="00271327">
                <w:rPr>
                  <w:rFonts w:ascii="Arial" w:hAnsi="Arial" w:cs="Arial"/>
                  <w:sz w:val="18"/>
                  <w:szCs w:val="20"/>
                  <w:rPrChange w:id="59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Châu Thị Ngọc Thành</w:delText>
              </w:r>
            </w:del>
          </w:p>
        </w:tc>
        <w:tc>
          <w:tcPr>
            <w:tcW w:w="1080" w:type="dxa"/>
            <w:shd w:val="clear" w:color="auto" w:fill="auto"/>
            <w:noWrap/>
            <w:vAlign w:val="center"/>
            <w:tcPrChange w:id="60" w:author="Tan Doan (DP)" w:date="2023-09-26T09:31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113F55E7" w:rsidR="009B092B" w:rsidRPr="00D268B6" w:rsidRDefault="009B09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61" w:author="Tan Doan (DP)" w:date="2023-09-26T09:31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62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63" w:author="Tan Doan (DP)" w:date="2023-09-22T18:26:00Z">
              <w:r w:rsidRPr="00D268B6">
                <w:rPr>
                  <w:rFonts w:ascii="Arial" w:hAnsi="Arial" w:cs="Arial"/>
                  <w:sz w:val="18"/>
                  <w:szCs w:val="20"/>
                  <w:rPrChange w:id="64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t>28</w:t>
              </w:r>
            </w:ins>
            <w:del w:id="65" w:author="Tan Doan (DP)" w:date="2023-09-22T18:26:00Z">
              <w:r w:rsidRPr="00D268B6" w:rsidDel="009B092B">
                <w:rPr>
                  <w:rFonts w:ascii="Arial" w:hAnsi="Arial" w:cs="Arial"/>
                  <w:sz w:val="18"/>
                  <w:szCs w:val="20"/>
                  <w:rPrChange w:id="66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12</w:delText>
              </w:r>
            </w:del>
            <w:r w:rsidRPr="00D268B6">
              <w:rPr>
                <w:rFonts w:ascii="Arial" w:hAnsi="Arial" w:cs="Arial"/>
                <w:sz w:val="18"/>
                <w:szCs w:val="20"/>
                <w:rPrChange w:id="67" w:author="Tan Doan (DP)" w:date="2023-09-26T09:31:00Z">
                  <w:rPr>
                    <w:rFonts w:ascii="Arial" w:hAnsi="Arial" w:cs="Arial"/>
                    <w:sz w:val="18"/>
                  </w:rPr>
                </w:rPrChange>
              </w:rPr>
              <w:t>-0</w:t>
            </w:r>
            <w:ins w:id="68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69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t>6</w:t>
              </w:r>
            </w:ins>
            <w:del w:id="70" w:author="Tan Doan (DP)" w:date="2023-09-22T18:27:00Z">
              <w:r w:rsidRPr="00D268B6" w:rsidDel="009B092B">
                <w:rPr>
                  <w:rFonts w:ascii="Arial" w:hAnsi="Arial" w:cs="Arial"/>
                  <w:sz w:val="18"/>
                  <w:szCs w:val="20"/>
                  <w:rPrChange w:id="71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7</w:delText>
              </w:r>
            </w:del>
            <w:r w:rsidRPr="00D268B6">
              <w:rPr>
                <w:rFonts w:ascii="Arial" w:hAnsi="Arial" w:cs="Arial"/>
                <w:sz w:val="18"/>
                <w:szCs w:val="20"/>
                <w:rPrChange w:id="72" w:author="Tan Doan (DP)" w:date="2023-09-26T09:31:00Z">
                  <w:rPr>
                    <w:rFonts w:ascii="Arial" w:hAnsi="Arial" w:cs="Arial"/>
                    <w:sz w:val="18"/>
                  </w:rPr>
                </w:rPrChange>
              </w:rPr>
              <w:t>-23</w:t>
            </w:r>
          </w:p>
        </w:tc>
        <w:tc>
          <w:tcPr>
            <w:tcW w:w="1267" w:type="dxa"/>
            <w:shd w:val="clear" w:color="auto" w:fill="auto"/>
            <w:noWrap/>
            <w:vAlign w:val="center"/>
            <w:tcPrChange w:id="73" w:author="Tan Doan (DP)" w:date="2023-09-26T09:31:00Z">
              <w:tcPr>
                <w:tcW w:w="1267" w:type="dxa"/>
                <w:shd w:val="clear" w:color="auto" w:fill="auto"/>
                <w:noWrap/>
                <w:vAlign w:val="center"/>
              </w:tcPr>
            </w:tcPrChange>
          </w:tcPr>
          <w:p w14:paraId="3E25E6BC" w14:textId="18D8AE65" w:rsidR="009B092B" w:rsidRPr="00D268B6" w:rsidRDefault="009B09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74" w:author="Tan Doan (DP)" w:date="2023-09-26T09:31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75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76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77" w:author="Tan Doan (DP)" w:date="2023-09-26T09:31:00Z">
                    <w:rPr/>
                  </w:rPrChange>
                </w:rPr>
                <w:t>20</w:t>
              </w:r>
            </w:ins>
            <w:ins w:id="78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79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80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81" w:author="Tan Doan (DP)" w:date="2023-09-26T09:31:00Z">
                    <w:rPr/>
                  </w:rPrChange>
                </w:rPr>
                <w:t>000</w:t>
              </w:r>
            </w:ins>
            <w:ins w:id="82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83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84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85" w:author="Tan Doan (DP)" w:date="2023-09-26T09:31:00Z">
                    <w:rPr/>
                  </w:rPrChange>
                </w:rPr>
                <w:t xml:space="preserve">000 </w:t>
              </w:r>
            </w:ins>
            <w:del w:id="86" w:author="Tan Doan (DP)" w:date="2023-09-22T18:27:00Z">
              <w:r w:rsidRPr="00D268B6" w:rsidDel="002F5A25">
                <w:rPr>
                  <w:rFonts w:ascii="Arial" w:hAnsi="Arial" w:cs="Arial"/>
                  <w:sz w:val="18"/>
                  <w:szCs w:val="20"/>
                  <w:rPrChange w:id="87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24,496,000</w:delText>
              </w:r>
            </w:del>
          </w:p>
        </w:tc>
        <w:tc>
          <w:tcPr>
            <w:tcW w:w="1350" w:type="dxa"/>
            <w:shd w:val="clear" w:color="auto" w:fill="auto"/>
            <w:noWrap/>
            <w:vAlign w:val="center"/>
            <w:tcPrChange w:id="88" w:author="Tan Doan (DP)" w:date="2023-09-26T09:31:00Z">
              <w:tcPr>
                <w:tcW w:w="1350" w:type="dxa"/>
                <w:shd w:val="clear" w:color="auto" w:fill="auto"/>
                <w:noWrap/>
                <w:vAlign w:val="center"/>
              </w:tcPr>
            </w:tcPrChange>
          </w:tcPr>
          <w:p w14:paraId="4F1186CC" w14:textId="28479BDF" w:rsidR="009B092B" w:rsidRPr="00D268B6" w:rsidRDefault="009B09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89" w:author="Tan Doan (DP)" w:date="2023-09-26T09:31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90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91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92" w:author="Tan Doan (DP)" w:date="2023-09-26T09:31:00Z">
                    <w:rPr/>
                  </w:rPrChange>
                </w:rPr>
                <w:t>8</w:t>
              </w:r>
            </w:ins>
            <w:ins w:id="93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94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5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96" w:author="Tan Doan (DP)" w:date="2023-09-26T09:31:00Z">
                    <w:rPr/>
                  </w:rPrChange>
                </w:rPr>
                <w:t>297</w:t>
              </w:r>
            </w:ins>
            <w:ins w:id="97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98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9" w:author="Tan Doan (DP)" w:date="2023-09-22T18:27:00Z">
              <w:r w:rsidRPr="00D268B6">
                <w:rPr>
                  <w:rFonts w:ascii="Arial" w:hAnsi="Arial" w:cs="Arial"/>
                  <w:sz w:val="18"/>
                  <w:szCs w:val="20"/>
                  <w:rPrChange w:id="100" w:author="Tan Doan (DP)" w:date="2023-09-26T09:31:00Z">
                    <w:rPr/>
                  </w:rPrChange>
                </w:rPr>
                <w:t xml:space="preserve">000 </w:t>
              </w:r>
            </w:ins>
            <w:del w:id="101" w:author="Tan Doan (DP)" w:date="2023-09-22T18:27:00Z">
              <w:r w:rsidRPr="00D268B6" w:rsidDel="002F5A25">
                <w:rPr>
                  <w:rFonts w:ascii="Arial" w:hAnsi="Arial" w:cs="Arial"/>
                  <w:sz w:val="18"/>
                  <w:szCs w:val="20"/>
                  <w:rPrChange w:id="102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4,863,000</w:delText>
              </w:r>
            </w:del>
          </w:p>
        </w:tc>
        <w:tc>
          <w:tcPr>
            <w:tcW w:w="1117" w:type="dxa"/>
            <w:vAlign w:val="center"/>
            <w:tcPrChange w:id="103" w:author="Tan Doan (DP)" w:date="2023-09-26T09:31:00Z">
              <w:tcPr>
                <w:tcW w:w="1117" w:type="dxa"/>
                <w:vAlign w:val="center"/>
              </w:tcPr>
            </w:tcPrChange>
          </w:tcPr>
          <w:p w14:paraId="6E6D2B67" w14:textId="26ACB968" w:rsidR="009B092B" w:rsidRPr="00D268B6" w:rsidRDefault="009B092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104" w:author="Tan Doan (DP)" w:date="2023-09-26T09:31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105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06" w:author="Tan Doan (DP)" w:date="2023-09-22T18:29:00Z">
              <w:r w:rsidRPr="00D268B6">
                <w:rPr>
                  <w:rFonts w:ascii="Arial" w:hAnsi="Arial" w:cs="Arial"/>
                  <w:sz w:val="18"/>
                  <w:szCs w:val="20"/>
                  <w:rPrChange w:id="107" w:author="Tan Doan (DP)" w:date="2023-09-26T09:31:00Z">
                    <w:rPr/>
                  </w:rPrChange>
                </w:rPr>
                <w:t>10</w:t>
              </w:r>
            </w:ins>
            <w:ins w:id="108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109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10" w:author="Tan Doan (DP)" w:date="2023-09-22T18:29:00Z">
              <w:r w:rsidRPr="00D268B6">
                <w:rPr>
                  <w:rFonts w:ascii="Arial" w:hAnsi="Arial" w:cs="Arial"/>
                  <w:sz w:val="18"/>
                  <w:szCs w:val="20"/>
                  <w:rPrChange w:id="111" w:author="Tan Doan (DP)" w:date="2023-09-26T09:31:00Z">
                    <w:rPr/>
                  </w:rPrChange>
                </w:rPr>
                <w:t>390</w:t>
              </w:r>
            </w:ins>
            <w:ins w:id="112" w:author="Tan Doan (DP)" w:date="2023-09-25T09:48:00Z">
              <w:r w:rsidR="004C546E" w:rsidRPr="00D268B6">
                <w:rPr>
                  <w:rFonts w:ascii="Arial" w:hAnsi="Arial" w:cs="Arial"/>
                  <w:sz w:val="18"/>
                  <w:szCs w:val="20"/>
                  <w:rPrChange w:id="113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14" w:author="Tan Doan (DP)" w:date="2023-09-22T18:29:00Z">
              <w:r w:rsidRPr="00D268B6">
                <w:rPr>
                  <w:rFonts w:ascii="Arial" w:hAnsi="Arial" w:cs="Arial"/>
                  <w:sz w:val="18"/>
                  <w:szCs w:val="20"/>
                  <w:rPrChange w:id="115" w:author="Tan Doan (DP)" w:date="2023-09-26T09:31:00Z">
                    <w:rPr/>
                  </w:rPrChange>
                </w:rPr>
                <w:t xml:space="preserve">000 </w:t>
              </w:r>
            </w:ins>
            <w:del w:id="116" w:author="Tan Doan (DP)" w:date="2023-09-22T18:29:00Z">
              <w:r w:rsidRPr="00D268B6" w:rsidDel="007342E4">
                <w:rPr>
                  <w:rFonts w:ascii="Arial" w:hAnsi="Arial" w:cs="Arial"/>
                  <w:sz w:val="18"/>
                  <w:szCs w:val="20"/>
                  <w:rPrChange w:id="117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  <w:tc>
          <w:tcPr>
            <w:tcW w:w="1466" w:type="dxa"/>
            <w:vAlign w:val="center"/>
            <w:tcPrChange w:id="118" w:author="Tan Doan (DP)" w:date="2023-09-26T09:31:00Z">
              <w:tcPr>
                <w:tcW w:w="1017" w:type="dxa"/>
                <w:vAlign w:val="center"/>
              </w:tcPr>
            </w:tcPrChange>
          </w:tcPr>
          <w:p w14:paraId="6D2712D0" w14:textId="744217F5" w:rsidR="009B092B" w:rsidRPr="00D268B6" w:rsidRDefault="004C54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19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20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21" w:author="Tan Doan (DP)" w:date="2023-09-25T09:48:00Z">
              <w:r w:rsidRPr="00D268B6">
                <w:rPr>
                  <w:rFonts w:ascii="Arial" w:hAnsi="Arial" w:cs="Arial"/>
                  <w:sz w:val="18"/>
                  <w:szCs w:val="20"/>
                  <w:rPrChange w:id="122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3.226.000 </w:t>
              </w:r>
            </w:ins>
            <w:del w:id="123" w:author="Tan Doan (DP)" w:date="2023-09-22T18:29:00Z">
              <w:r w:rsidR="009B092B" w:rsidRPr="00D268B6" w:rsidDel="007342E4">
                <w:rPr>
                  <w:rFonts w:ascii="Arial" w:hAnsi="Arial" w:cs="Arial"/>
                  <w:sz w:val="18"/>
                  <w:szCs w:val="20"/>
                  <w:rPrChange w:id="124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-</w:delText>
              </w:r>
            </w:del>
          </w:p>
        </w:tc>
        <w:tc>
          <w:tcPr>
            <w:tcW w:w="1818" w:type="dxa"/>
            <w:vAlign w:val="center"/>
            <w:tcPrChange w:id="125" w:author="Tan Doan (DP)" w:date="2023-09-26T09:31:00Z">
              <w:tcPr>
                <w:tcW w:w="1818" w:type="dxa"/>
                <w:gridSpan w:val="2"/>
                <w:vAlign w:val="center"/>
              </w:tcPr>
            </w:tcPrChange>
          </w:tcPr>
          <w:p w14:paraId="0F09B445" w14:textId="351DC9E6" w:rsidR="009B092B" w:rsidRPr="00D268B6" w:rsidRDefault="004C54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26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27" w:author="Tan Doan (DP)" w:date="2023-09-22T18:29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28" w:author="Tan Doan (DP)" w:date="2023-09-25T09:48:00Z">
              <w:r w:rsidRPr="00D268B6">
                <w:rPr>
                  <w:rFonts w:ascii="Arial" w:hAnsi="Arial" w:cs="Arial"/>
                  <w:sz w:val="18"/>
                  <w:szCs w:val="20"/>
                  <w:rPrChange w:id="129" w:author="Tan Doan (DP)" w:date="2023-09-26T09:31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7.164.000</w:t>
              </w:r>
            </w:ins>
            <w:del w:id="130" w:author="Tan Doan (DP)" w:date="2023-09-22T17:01:00Z">
              <w:r w:rsidR="009B092B" w:rsidRPr="00D268B6" w:rsidDel="00C2302B">
                <w:rPr>
                  <w:rFonts w:ascii="Arial" w:hAnsi="Arial" w:cs="Arial"/>
                  <w:sz w:val="18"/>
                  <w:szCs w:val="20"/>
                  <w:rPrChange w:id="131" w:author="Tan Doan (DP)" w:date="2023-09-26T09:31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</w:tr>
      <w:tr w:rsidR="009B092B" w:rsidRPr="00D268B6" w14:paraId="4846395E" w14:textId="77777777" w:rsidTr="00D268B6">
        <w:tblPrEx>
          <w:tblPrExChange w:id="132" w:author="Tan Doan (DP)" w:date="2023-09-26T09:31:00Z">
            <w:tblPrEx>
              <w:tblW w:w="11034" w:type="dxa"/>
            </w:tblPrEx>
          </w:tblPrExChange>
        </w:tblPrEx>
        <w:trPr>
          <w:trHeight w:val="316"/>
          <w:trPrChange w:id="133" w:author="Tan Doan (DP)" w:date="2023-09-26T09:31:00Z">
            <w:trPr>
              <w:trHeight w:val="316"/>
            </w:trPr>
          </w:trPrChange>
        </w:trPr>
        <w:tc>
          <w:tcPr>
            <w:tcW w:w="9695" w:type="dxa"/>
            <w:gridSpan w:val="7"/>
            <w:shd w:val="clear" w:color="auto" w:fill="auto"/>
            <w:noWrap/>
            <w:vAlign w:val="center"/>
            <w:tcPrChange w:id="134" w:author="Tan Doan (DP)" w:date="2023-09-26T09:31:00Z">
              <w:tcPr>
                <w:tcW w:w="9265" w:type="dxa"/>
                <w:gridSpan w:val="8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D268B6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  <w:rPrChange w:id="135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D268B6">
              <w:rPr>
                <w:rFonts w:ascii="Arial" w:hAnsi="Arial" w:cs="Arial"/>
                <w:b/>
                <w:sz w:val="18"/>
                <w:szCs w:val="20"/>
                <w:rPrChange w:id="136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Tổng</w:t>
            </w:r>
            <w:proofErr w:type="spellEnd"/>
            <w:r w:rsidRPr="00D268B6">
              <w:rPr>
                <w:rFonts w:ascii="Arial" w:hAnsi="Arial" w:cs="Arial"/>
                <w:b/>
                <w:sz w:val="18"/>
                <w:szCs w:val="20"/>
                <w:rPrChange w:id="137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 xml:space="preserve"> </w:t>
            </w:r>
            <w:proofErr w:type="spellStart"/>
            <w:r w:rsidRPr="00D268B6">
              <w:rPr>
                <w:rFonts w:ascii="Arial" w:hAnsi="Arial" w:cs="Arial"/>
                <w:b/>
                <w:sz w:val="18"/>
                <w:szCs w:val="20"/>
                <w:rPrChange w:id="138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cộng</w:t>
            </w:r>
            <w:proofErr w:type="spellEnd"/>
          </w:p>
        </w:tc>
        <w:tc>
          <w:tcPr>
            <w:tcW w:w="1640" w:type="dxa"/>
            <w:vAlign w:val="center"/>
            <w:tcPrChange w:id="139" w:author="Tan Doan (DP)" w:date="2023-09-26T09:31:00Z">
              <w:tcPr>
                <w:tcW w:w="1769" w:type="dxa"/>
                <w:gridSpan w:val="2"/>
                <w:vAlign w:val="center"/>
              </w:tcPr>
            </w:tcPrChange>
          </w:tcPr>
          <w:p w14:paraId="0158D73F" w14:textId="79AF83D9" w:rsidR="00586956" w:rsidRPr="00D268B6" w:rsidRDefault="004C546E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40" w:author="Tan Doan (DP)" w:date="2023-09-26T09:31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ins w:id="141" w:author="Tan Doan (DP)" w:date="2023-09-25T09:48:00Z">
              <w:r w:rsidRPr="00D268B6">
                <w:rPr>
                  <w:rFonts w:ascii="Arial" w:hAnsi="Arial" w:cs="Arial"/>
                  <w:b/>
                  <w:sz w:val="18"/>
                  <w:szCs w:val="20"/>
                  <w:rPrChange w:id="142" w:author="Tan Doan (DP)" w:date="2023-09-26T09:31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7.164.000</w:t>
              </w:r>
            </w:ins>
            <w:del w:id="143" w:author="Tan Doan (DP)" w:date="2023-09-22T17:01:00Z">
              <w:r w:rsidR="00586956" w:rsidRPr="00D268B6" w:rsidDel="00C2302B">
                <w:rPr>
                  <w:rFonts w:ascii="Arial" w:hAnsi="Arial" w:cs="Arial"/>
                  <w:b/>
                  <w:sz w:val="18"/>
                  <w:szCs w:val="20"/>
                  <w:rPrChange w:id="144" w:author="Tan Doan (DP)" w:date="2023-09-26T09:31:00Z">
                    <w:rPr>
                      <w:rFonts w:ascii="Arial" w:hAnsi="Arial" w:cs="Arial"/>
                      <w:b/>
                      <w:sz w:val="18"/>
                      <w:szCs w:val="18"/>
                    </w:rPr>
                  </w:rPrChange>
                </w:rPr>
                <w:delText>8,880,000</w:delText>
              </w:r>
            </w:del>
          </w:p>
        </w:tc>
      </w:tr>
    </w:tbl>
    <w:p w14:paraId="59B913CC" w14:textId="77777777" w:rsidR="002834A4" w:rsidRPr="00230B4F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1D5DC886" w:rsidR="00DD65EB" w:rsidRPr="00230B4F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Sau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khi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đã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thực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hiện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cấn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trừ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ins w:id="145" w:author="Tuyen Lam (DA &amp; DP)" w:date="2023-09-22T16:02:00Z">
        <w:r w:rsidR="005A36A2" w:rsidRPr="00230B4F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230B4F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230B4F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230B4F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230B4F">
        <w:rPr>
          <w:rFonts w:ascii="Arial" w:hAnsi="Arial" w:cs="Arial"/>
          <w:sz w:val="20"/>
          <w:szCs w:val="20"/>
        </w:rPr>
        <w:t>thu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nhập</w:t>
      </w:r>
      <w:proofErr w:type="spellEnd"/>
      <w:ins w:id="146" w:author="Tuyen Lam (DA &amp; DP)" w:date="2023-09-22T16:02:00Z">
        <w:r w:rsidR="005A36A2" w:rsidRPr="00230B4F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230B4F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230B4F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230B4F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230B4F">
          <w:rPr>
            <w:rFonts w:ascii="Arial" w:hAnsi="Arial" w:cs="Arial"/>
            <w:sz w:val="20"/>
            <w:szCs w:val="20"/>
          </w:rPr>
          <w:t xml:space="preserve"> 15/09/23</w:t>
        </w:r>
      </w:ins>
      <w:r w:rsidRPr="00230B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0B4F">
        <w:rPr>
          <w:rFonts w:ascii="Arial" w:hAnsi="Arial" w:cs="Arial"/>
          <w:sz w:val="20"/>
          <w:szCs w:val="20"/>
        </w:rPr>
        <w:t>số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tiền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mà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ins w:id="147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48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Pr="00230B4F">
        <w:rPr>
          <w:rFonts w:ascii="Arial" w:hAnsi="Arial" w:cs="Arial"/>
          <w:sz w:val="20"/>
          <w:szCs w:val="20"/>
        </w:rPr>
        <w:t>nh</w:t>
      </w:r>
      <w:proofErr w:type="spellEnd"/>
      <w:del w:id="149" w:author="Tan Doan (DP)" w:date="2023-09-26T09:45:00Z">
        <w:r w:rsidRPr="00230B4F" w:rsidDel="001D24E4">
          <w:rPr>
            <w:rFonts w:ascii="Arial" w:hAnsi="Arial" w:cs="Arial"/>
            <w:sz w:val="20"/>
            <w:szCs w:val="20"/>
          </w:rPr>
          <w:delText>/ Chị</w:delText>
        </w:r>
      </w:del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cần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hoàn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trả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vì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chênh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lệch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hoa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hồng</w:t>
      </w:r>
      <w:proofErr w:type="spellEnd"/>
      <w:r w:rsidRPr="00230B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là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del w:id="150" w:author="Tan Doan (DP)" w:date="2023-09-22T16:47:00Z">
        <w:r w:rsidR="00674EDD" w:rsidRPr="00230B4F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151" w:author="Tan Doan (DP)" w:date="2023-09-22T16:58:00Z">
        <w:r w:rsidR="00A93DA1" w:rsidRPr="00230B4F">
          <w:rPr>
            <w:rFonts w:ascii="Arial" w:hAnsi="Arial" w:cs="Arial"/>
            <w:b/>
            <w:sz w:val="20"/>
            <w:szCs w:val="20"/>
          </w:rPr>
          <w:t>3</w:t>
        </w:r>
      </w:ins>
      <w:ins w:id="152" w:author="Tan Doan (DP)" w:date="2023-09-22T18:29:00Z">
        <w:r w:rsidR="009B092B" w:rsidRPr="00230B4F">
          <w:rPr>
            <w:rFonts w:ascii="Arial" w:hAnsi="Arial" w:cs="Arial"/>
            <w:b/>
            <w:sz w:val="20"/>
            <w:szCs w:val="20"/>
          </w:rPr>
          <w:t>.</w:t>
        </w:r>
      </w:ins>
      <w:ins w:id="153" w:author="Tan Doan (DP)" w:date="2023-09-22T16:58:00Z">
        <w:r w:rsidR="00A93DA1" w:rsidRPr="00230B4F">
          <w:rPr>
            <w:rFonts w:ascii="Arial" w:hAnsi="Arial" w:cs="Arial"/>
            <w:b/>
            <w:sz w:val="20"/>
            <w:szCs w:val="20"/>
          </w:rPr>
          <w:t>938</w:t>
        </w:r>
      </w:ins>
      <w:ins w:id="154" w:author="Tan Doan (DP)" w:date="2023-09-22T18:29:00Z">
        <w:r w:rsidR="009B092B" w:rsidRPr="00230B4F">
          <w:rPr>
            <w:rFonts w:ascii="Arial" w:hAnsi="Arial" w:cs="Arial"/>
            <w:b/>
            <w:sz w:val="20"/>
            <w:szCs w:val="20"/>
          </w:rPr>
          <w:t>.</w:t>
        </w:r>
      </w:ins>
      <w:ins w:id="155" w:author="Tan Doan (DP)" w:date="2023-09-22T16:58:00Z">
        <w:r w:rsidR="00A93DA1" w:rsidRPr="00230B4F">
          <w:rPr>
            <w:rFonts w:ascii="Arial" w:hAnsi="Arial" w:cs="Arial"/>
            <w:b/>
            <w:sz w:val="20"/>
            <w:szCs w:val="20"/>
          </w:rPr>
          <w:t>000</w:t>
        </w:r>
      </w:ins>
      <w:r w:rsidR="00674EDD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230B4F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 w:rsidRPr="00230B4F">
        <w:rPr>
          <w:rFonts w:ascii="Arial" w:hAnsi="Arial" w:cs="Arial"/>
          <w:sz w:val="20"/>
          <w:szCs w:val="20"/>
        </w:rPr>
        <w:t>Anh</w:t>
      </w:r>
      <w:del w:id="156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có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thể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thực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hiện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hoàn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trả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cho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230B4F">
        <w:rPr>
          <w:rFonts w:ascii="Arial" w:hAnsi="Arial" w:cs="Arial"/>
          <w:sz w:val="20"/>
          <w:szCs w:val="20"/>
        </w:rPr>
        <w:t>theo</w:t>
      </w:r>
      <w:proofErr w:type="spellEnd"/>
      <w:r w:rsidR="001A63BE" w:rsidRPr="00230B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 w:rsidRPr="00230B4F">
        <w:rPr>
          <w:rFonts w:ascii="Arial" w:hAnsi="Arial" w:cs="Arial"/>
          <w:sz w:val="20"/>
          <w:szCs w:val="20"/>
        </w:rPr>
        <w:t>trong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230B4F">
        <w:rPr>
          <w:rFonts w:ascii="Arial" w:hAnsi="Arial" w:cs="Arial"/>
          <w:sz w:val="20"/>
          <w:szCs w:val="20"/>
        </w:rPr>
        <w:t>cách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sau</w:t>
      </w:r>
      <w:proofErr w:type="spellEnd"/>
      <w:r w:rsidRPr="00230B4F">
        <w:rPr>
          <w:rFonts w:ascii="Arial" w:hAnsi="Arial" w:cs="Arial"/>
          <w:sz w:val="20"/>
          <w:szCs w:val="20"/>
        </w:rPr>
        <w:t>:</w:t>
      </w:r>
    </w:p>
    <w:p w14:paraId="4EF0B0FB" w14:textId="683770B1" w:rsidR="00DD65EB" w:rsidRPr="00230B4F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Cách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230B4F">
        <w:rPr>
          <w:rFonts w:ascii="Arial" w:hAnsi="Arial" w:cs="Arial"/>
          <w:sz w:val="20"/>
          <w:szCs w:val="20"/>
        </w:rPr>
        <w:t>Đến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trực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tiếp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Văn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phòng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Kinh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doanh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mà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ins w:id="157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58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Pr="00230B4F">
        <w:rPr>
          <w:rFonts w:ascii="Arial" w:hAnsi="Arial" w:cs="Arial"/>
          <w:sz w:val="20"/>
          <w:szCs w:val="20"/>
        </w:rPr>
        <w:t>nh</w:t>
      </w:r>
      <w:proofErr w:type="spellEnd"/>
      <w:del w:id="159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từng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hoạt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động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để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nộp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tiền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mặt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tại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Quầy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thanh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toán</w:t>
      </w:r>
      <w:proofErr w:type="spellEnd"/>
      <w:r w:rsidRPr="00230B4F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230B4F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Cách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230B4F">
        <w:rPr>
          <w:rFonts w:ascii="Arial" w:hAnsi="Arial" w:cs="Arial"/>
          <w:sz w:val="20"/>
          <w:szCs w:val="20"/>
        </w:rPr>
        <w:t>Chuyển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khoản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cho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230B4F">
        <w:rPr>
          <w:rFonts w:ascii="Arial" w:hAnsi="Arial" w:cs="Arial"/>
          <w:sz w:val="20"/>
          <w:szCs w:val="20"/>
        </w:rPr>
        <w:t>số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Tài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khoản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như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sau</w:t>
      </w:r>
      <w:proofErr w:type="spellEnd"/>
      <w:r w:rsidRPr="00230B4F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230B4F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Số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Tài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Khoản</w:t>
      </w:r>
      <w:proofErr w:type="spellEnd"/>
      <w:r w:rsidRPr="00230B4F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230B4F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Tên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Chủ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Tài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Khoản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30B4F">
        <w:rPr>
          <w:rFonts w:ascii="Arial" w:hAnsi="Arial" w:cs="Arial"/>
          <w:sz w:val="20"/>
          <w:szCs w:val="20"/>
        </w:rPr>
        <w:t>Công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230B4F">
        <w:rPr>
          <w:rFonts w:ascii="Arial" w:hAnsi="Arial" w:cs="Arial"/>
          <w:sz w:val="20"/>
          <w:szCs w:val="20"/>
        </w:rPr>
        <w:t>Cổ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phần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Bảo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hiểm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Nhân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thọ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Phú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230B4F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Ngân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Hàng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30B4F">
        <w:rPr>
          <w:rFonts w:ascii="Arial" w:hAnsi="Arial" w:cs="Arial"/>
          <w:sz w:val="20"/>
          <w:szCs w:val="20"/>
        </w:rPr>
        <w:t>Vietcombank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230B4F">
        <w:rPr>
          <w:rFonts w:ascii="Arial" w:hAnsi="Arial" w:cs="Arial"/>
          <w:sz w:val="20"/>
          <w:szCs w:val="20"/>
        </w:rPr>
        <w:t>Sài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230B4F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Nội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230B4F">
        <w:rPr>
          <w:rFonts w:ascii="Arial" w:hAnsi="Arial" w:cs="Arial"/>
          <w:sz w:val="20"/>
          <w:szCs w:val="20"/>
        </w:rPr>
        <w:t>chuyển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tiền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</w:t>
      </w:r>
      <w:r w:rsidRPr="00230B4F">
        <w:rPr>
          <w:rFonts w:ascii="Arial" w:hAnsi="Arial" w:cs="Arial"/>
          <w:b/>
          <w:i/>
          <w:sz w:val="20"/>
          <w:szCs w:val="20"/>
        </w:rPr>
        <w:t>“</w:t>
      </w:r>
      <w:del w:id="160" w:author="Tan Doan (DP)" w:date="2023-09-22T16:50:00Z">
        <w:r w:rsidR="00586070" w:rsidRPr="00230B4F" w:rsidDel="00344020">
          <w:rPr>
            <w:rFonts w:ascii="Arial" w:hAnsi="Arial" w:cs="Arial"/>
            <w:b/>
            <w:i/>
            <w:sz w:val="20"/>
            <w:szCs w:val="20"/>
          </w:rPr>
          <w:delText>Huynh Thi Thuy Trang</w:delText>
        </w:r>
      </w:del>
      <w:ins w:id="161" w:author="Tan Doan (DP)" w:date="2023-09-22T16:58:00Z">
        <w:r w:rsidR="00A93DA1" w:rsidRPr="00230B4F">
          <w:rPr>
            <w:rFonts w:ascii="Arial" w:hAnsi="Arial" w:cs="Arial"/>
            <w:b/>
            <w:i/>
            <w:sz w:val="20"/>
            <w:szCs w:val="20"/>
          </w:rPr>
          <w:t>LƯU MINH TIẾN</w:t>
        </w:r>
      </w:ins>
      <w:ins w:id="162" w:author="Tan Doan (DP)" w:date="2023-09-22T16:50:00Z">
        <w:r w:rsidR="00344020" w:rsidRPr="00230B4F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230B4F">
        <w:rPr>
          <w:rFonts w:ascii="Arial" w:hAnsi="Arial" w:cs="Arial"/>
          <w:b/>
          <w:i/>
          <w:sz w:val="20"/>
          <w:szCs w:val="20"/>
        </w:rPr>
        <w:t xml:space="preserve"> </w:t>
      </w:r>
      <w:r w:rsidRPr="00230B4F">
        <w:rPr>
          <w:rFonts w:ascii="Arial" w:hAnsi="Arial" w:cs="Arial"/>
          <w:b/>
          <w:i/>
          <w:sz w:val="20"/>
          <w:szCs w:val="20"/>
        </w:rPr>
        <w:t>–</w:t>
      </w:r>
      <w:r w:rsidR="00586070" w:rsidRPr="00230B4F">
        <w:rPr>
          <w:rFonts w:ascii="Arial" w:hAnsi="Arial" w:cs="Arial"/>
          <w:rPrChange w:id="163" w:author="Tan Doan (DP)" w:date="2023-09-22T18:37:00Z">
            <w:rPr/>
          </w:rPrChange>
        </w:rPr>
        <w:t xml:space="preserve"> </w:t>
      </w:r>
      <w:del w:id="164" w:author="Tan Doan (DP)" w:date="2023-09-22T16:50:00Z">
        <w:r w:rsidR="00586070" w:rsidRPr="00230B4F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165" w:author="Tan Doan (DP)" w:date="2023-09-22T16:58:00Z">
        <w:r w:rsidR="00A93DA1" w:rsidRPr="00230B4F">
          <w:rPr>
            <w:rFonts w:ascii="Arial" w:hAnsi="Arial" w:cs="Arial"/>
            <w:b/>
            <w:i/>
            <w:sz w:val="20"/>
            <w:szCs w:val="20"/>
          </w:rPr>
          <w:t>60051367</w:t>
        </w:r>
      </w:ins>
      <w:ins w:id="166" w:author="Tan Doan (DP)" w:date="2023-09-22T16:50:00Z">
        <w:r w:rsidR="00344020" w:rsidRPr="00230B4F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230B4F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230B4F">
        <w:rPr>
          <w:rFonts w:ascii="Arial" w:hAnsi="Arial" w:cs="Arial"/>
          <w:i/>
          <w:sz w:val="20"/>
          <w:szCs w:val="20"/>
        </w:rPr>
        <w:t>nhan</w:t>
      </w:r>
      <w:proofErr w:type="spellEnd"/>
      <w:r w:rsidRPr="00230B4F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Pr="00230B4F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Pr="00230B4F" w:rsidRDefault="00586070" w:rsidP="00DD65EB">
      <w:pPr>
        <w:spacing w:before="120" w:after="0" w:line="240" w:lineRule="exact"/>
        <w:ind w:right="14"/>
        <w:jc w:val="both"/>
        <w:rPr>
          <w:ins w:id="167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Pr="00230B4F" w:rsidRDefault="00A93DA1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087EA0D1" w14:textId="2E7BCC51" w:rsidR="00586070" w:rsidRPr="00230B4F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773E29FE" w:rsidR="00DD65EB" w:rsidRPr="00230B4F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230B4F">
        <w:rPr>
          <w:rFonts w:ascii="Arial" w:hAnsi="Arial" w:cs="Arial"/>
          <w:sz w:val="20"/>
          <w:szCs w:val="20"/>
        </w:rPr>
        <w:t xml:space="preserve"> </w:t>
      </w:r>
      <w:ins w:id="168" w:author="Tuyen Lam (DA &amp; DP)" w:date="2023-09-22T16:03:00Z">
        <w:r w:rsidR="005A36A2" w:rsidRPr="00230B4F">
          <w:rPr>
            <w:rFonts w:ascii="Arial" w:hAnsi="Arial" w:cs="Arial"/>
            <w:b/>
            <w:sz w:val="20"/>
            <w:szCs w:val="20"/>
            <w:rPrChange w:id="169" w:author="Tan Doan (DP)" w:date="2023-09-22T18:37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170" w:author="Tuyen Lam (DA &amp; DP)" w:date="2023-09-22T16:03:00Z">
        <w:r w:rsidR="007A3F9A" w:rsidRPr="00230B4F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230B4F">
        <w:rPr>
          <w:rFonts w:ascii="Arial" w:hAnsi="Arial" w:cs="Arial"/>
          <w:b/>
          <w:sz w:val="20"/>
          <w:szCs w:val="20"/>
        </w:rPr>
        <w:t>/</w:t>
      </w:r>
      <w:ins w:id="171" w:author="Tuyen Lam (DA &amp; DP)" w:date="2023-09-22T16:03:00Z">
        <w:r w:rsidR="005A36A2" w:rsidRPr="00230B4F">
          <w:rPr>
            <w:rFonts w:ascii="Arial" w:hAnsi="Arial" w:cs="Arial"/>
            <w:b/>
            <w:sz w:val="20"/>
            <w:szCs w:val="20"/>
          </w:rPr>
          <w:t>10</w:t>
        </w:r>
      </w:ins>
      <w:del w:id="172" w:author="Tuyen Lam (DA &amp; DP)" w:date="2023-09-22T16:03:00Z">
        <w:r w:rsidR="00844AAA" w:rsidRPr="00230B4F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230B4F">
        <w:rPr>
          <w:rFonts w:ascii="Arial" w:hAnsi="Arial" w:cs="Arial"/>
          <w:b/>
          <w:sz w:val="20"/>
          <w:szCs w:val="20"/>
        </w:rPr>
        <w:t>/2023</w:t>
      </w:r>
      <w:r w:rsidR="00DD65EB" w:rsidRPr="00230B4F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ins w:id="173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74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="00DD65EB" w:rsidRPr="00230B4F">
        <w:rPr>
          <w:rFonts w:ascii="Arial" w:hAnsi="Arial" w:cs="Arial"/>
          <w:sz w:val="20"/>
          <w:szCs w:val="20"/>
        </w:rPr>
        <w:t>nh</w:t>
      </w:r>
      <w:proofErr w:type="spellEnd"/>
      <w:del w:id="175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, </w:t>
      </w:r>
      <w:proofErr w:type="spellStart"/>
      <w:ins w:id="176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77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="00DD65EB" w:rsidRPr="00230B4F">
        <w:rPr>
          <w:rFonts w:ascii="Arial" w:hAnsi="Arial" w:cs="Arial"/>
          <w:sz w:val="20"/>
          <w:szCs w:val="20"/>
        </w:rPr>
        <w:t>nh</w:t>
      </w:r>
      <w:proofErr w:type="spellEnd"/>
      <w:del w:id="178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tên</w:t>
      </w:r>
      <w:proofErr w:type="spellEnd"/>
      <w:ins w:id="179" w:author="Tan Doan (DP)" w:date="2023-09-26T09:46:00Z">
        <w:r w:rsidR="001D24E4">
          <w:rPr>
            <w:rFonts w:ascii="Arial" w:hAnsi="Arial" w:cs="Arial"/>
            <w:sz w:val="20"/>
            <w:szCs w:val="20"/>
          </w:rPr>
          <w:t xml:space="preserve"> </w:t>
        </w:r>
      </w:ins>
      <w:del w:id="180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 xml:space="preserve"> </w:delText>
        </w:r>
      </w:del>
      <w:proofErr w:type="spellStart"/>
      <w:ins w:id="181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82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="00DD65EB" w:rsidRPr="00230B4F">
        <w:rPr>
          <w:rFonts w:ascii="Arial" w:hAnsi="Arial" w:cs="Arial"/>
          <w:sz w:val="20"/>
          <w:szCs w:val="20"/>
        </w:rPr>
        <w:t>nh</w:t>
      </w:r>
      <w:proofErr w:type="spellEnd"/>
      <w:ins w:id="183" w:author="Tan Doan (DP)" w:date="2023-09-26T09:46:00Z">
        <w:r w:rsidR="001D24E4">
          <w:rPr>
            <w:rFonts w:ascii="Arial" w:hAnsi="Arial" w:cs="Arial"/>
            <w:sz w:val="20"/>
            <w:szCs w:val="20"/>
          </w:rPr>
          <w:t xml:space="preserve"> </w:t>
        </w:r>
      </w:ins>
      <w:del w:id="184" w:author="Tan Doan (DP)" w:date="2023-09-26T09:46:00Z">
        <w:r w:rsidR="00DD65EB" w:rsidRPr="00230B4F" w:rsidDel="001D24E4">
          <w:rPr>
            <w:rFonts w:ascii="Arial" w:hAnsi="Arial" w:cs="Arial"/>
            <w:sz w:val="20"/>
            <w:szCs w:val="20"/>
          </w:rPr>
          <w:delText xml:space="preserve">/chị </w:delText>
        </w:r>
      </w:del>
      <w:proofErr w:type="spellStart"/>
      <w:r w:rsidR="00DD65EB" w:rsidRPr="00230B4F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230B4F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230B4F">
        <w:rPr>
          <w:rFonts w:ascii="Arial" w:hAnsi="Arial" w:cs="Arial"/>
          <w:sz w:val="20"/>
          <w:szCs w:val="20"/>
        </w:rPr>
        <w:t xml:space="preserve"> Nam.</w:t>
      </w:r>
    </w:p>
    <w:p w14:paraId="5EED31C9" w14:textId="7CE430AA" w:rsidR="00DD65EB" w:rsidRPr="00230B4F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85" w:name="_Hlk47538148"/>
      <w:proofErr w:type="spellStart"/>
      <w:r w:rsidRPr="00230B4F">
        <w:rPr>
          <w:rFonts w:ascii="Arial" w:hAnsi="Arial" w:cs="Arial"/>
          <w:sz w:val="20"/>
          <w:szCs w:val="20"/>
        </w:rPr>
        <w:t>Mọi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vấn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đề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thắc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mắc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liên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quan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, </w:t>
      </w:r>
      <w:proofErr w:type="spellStart"/>
      <w:ins w:id="186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del w:id="187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Pr="00230B4F">
        <w:rPr>
          <w:rFonts w:ascii="Arial" w:hAnsi="Arial" w:cs="Arial"/>
          <w:sz w:val="20"/>
          <w:szCs w:val="20"/>
        </w:rPr>
        <w:t>nh</w:t>
      </w:r>
      <w:proofErr w:type="spellEnd"/>
      <w:del w:id="188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có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thể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liên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hệ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Phòng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Quản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Lý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230B4F">
        <w:rPr>
          <w:rFonts w:ascii="Arial" w:hAnsi="Arial" w:cs="Arial"/>
          <w:sz w:val="20"/>
          <w:szCs w:val="20"/>
        </w:rPr>
        <w:t>Nhập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Kinh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Doanh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theo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230B4F">
        <w:rPr>
          <w:rFonts w:ascii="Arial" w:hAnsi="Arial" w:cs="Arial"/>
          <w:sz w:val="20"/>
          <w:szCs w:val="20"/>
        </w:rPr>
        <w:t>liên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hệ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dưới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đây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0B4F">
        <w:rPr>
          <w:rFonts w:ascii="Arial" w:hAnsi="Arial" w:cs="Arial"/>
          <w:sz w:val="20"/>
          <w:szCs w:val="20"/>
        </w:rPr>
        <w:t>để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được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hướng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dẫn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230B4F">
        <w:rPr>
          <w:rFonts w:ascii="Arial" w:hAnsi="Arial" w:cs="Arial"/>
          <w:sz w:val="20"/>
          <w:szCs w:val="20"/>
        </w:rPr>
        <w:t>giải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thích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230B4F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Phòng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Quản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Lý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230B4F">
        <w:rPr>
          <w:rFonts w:ascii="Arial" w:hAnsi="Arial" w:cs="Arial"/>
          <w:sz w:val="20"/>
          <w:szCs w:val="20"/>
        </w:rPr>
        <w:t>Nhập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Kinh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Doanh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230B4F">
        <w:rPr>
          <w:rFonts w:ascii="Arial" w:hAnsi="Arial" w:cs="Arial"/>
          <w:sz w:val="20"/>
          <w:szCs w:val="20"/>
        </w:rPr>
        <w:t>Công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230B4F">
        <w:rPr>
          <w:rFonts w:ascii="Arial" w:hAnsi="Arial" w:cs="Arial"/>
          <w:sz w:val="20"/>
          <w:szCs w:val="20"/>
        </w:rPr>
        <w:t>Cổ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phần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Bảo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hiểm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Nhân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thọ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Phú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230B4F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Điện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thoại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230B4F">
        <w:rPr>
          <w:rFonts w:ascii="Arial" w:hAnsi="Arial" w:cs="Arial"/>
          <w:sz w:val="20"/>
          <w:szCs w:val="20"/>
        </w:rPr>
        <w:t>Số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nội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bộ</w:t>
      </w:r>
      <w:proofErr w:type="spellEnd"/>
      <w:r w:rsidR="00E81674" w:rsidRPr="00230B4F">
        <w:rPr>
          <w:rFonts w:ascii="Arial" w:hAnsi="Arial" w:cs="Arial"/>
          <w:sz w:val="20"/>
          <w:szCs w:val="20"/>
        </w:rPr>
        <w:t xml:space="preserve">: </w:t>
      </w:r>
      <w:r w:rsidR="00E81674" w:rsidRPr="00230B4F">
        <w:rPr>
          <w:rFonts w:ascii="Arial" w:hAnsi="Arial" w:cs="Arial"/>
          <w:b/>
          <w:sz w:val="20"/>
          <w:szCs w:val="20"/>
        </w:rPr>
        <w:t>1371</w:t>
      </w:r>
      <w:r w:rsidRPr="00230B4F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230B4F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230B4F">
        <w:rPr>
          <w:rFonts w:ascii="Arial" w:hAnsi="Arial" w:cs="Arial"/>
          <w:sz w:val="20"/>
          <w:szCs w:val="20"/>
        </w:rPr>
        <w:t>Email: dp@phuhunglife.com</w:t>
      </w:r>
    </w:p>
    <w:bookmarkEnd w:id="185"/>
    <w:p w14:paraId="3D28257D" w14:textId="21775174" w:rsidR="00DD65EB" w:rsidRPr="00230B4F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Công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230B4F">
        <w:rPr>
          <w:rFonts w:ascii="Arial" w:hAnsi="Arial" w:cs="Arial"/>
          <w:sz w:val="20"/>
          <w:szCs w:val="20"/>
        </w:rPr>
        <w:t>thông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báo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đến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ins w:id="189" w:author="Tan Doan (DP)" w:date="2023-09-26T09:46:00Z">
        <w:r w:rsidR="001D24E4">
          <w:rPr>
            <w:rFonts w:ascii="Arial" w:hAnsi="Arial" w:cs="Arial"/>
            <w:sz w:val="20"/>
            <w:szCs w:val="20"/>
          </w:rPr>
          <w:t>a</w:t>
        </w:r>
      </w:ins>
      <w:bookmarkStart w:id="190" w:name="_GoBack"/>
      <w:bookmarkEnd w:id="190"/>
      <w:del w:id="191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A</w:delText>
        </w:r>
      </w:del>
      <w:r w:rsidRPr="00230B4F">
        <w:rPr>
          <w:rFonts w:ascii="Arial" w:hAnsi="Arial" w:cs="Arial"/>
          <w:sz w:val="20"/>
          <w:szCs w:val="20"/>
        </w:rPr>
        <w:t>nh</w:t>
      </w:r>
      <w:del w:id="192" w:author="Tan Doan (DP)" w:date="2023-09-26T09:46:00Z">
        <w:r w:rsidRPr="00230B4F" w:rsidDel="001D24E4">
          <w:rPr>
            <w:rFonts w:ascii="Arial" w:hAnsi="Arial" w:cs="Arial"/>
            <w:sz w:val="20"/>
            <w:szCs w:val="20"/>
          </w:rPr>
          <w:delText>/Chị</w:delText>
        </w:r>
      </w:del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được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biết</w:t>
      </w:r>
      <w:proofErr w:type="spellEnd"/>
      <w:r w:rsidRPr="00230B4F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230B4F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30B4F">
        <w:rPr>
          <w:rFonts w:ascii="Arial" w:hAnsi="Arial" w:cs="Arial"/>
          <w:sz w:val="20"/>
          <w:szCs w:val="20"/>
        </w:rPr>
        <w:t>Trân</w:t>
      </w:r>
      <w:proofErr w:type="spellEnd"/>
      <w:r w:rsidRPr="00230B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0B4F">
        <w:rPr>
          <w:rFonts w:ascii="Arial" w:hAnsi="Arial" w:cs="Arial"/>
          <w:sz w:val="20"/>
          <w:szCs w:val="20"/>
        </w:rPr>
        <w:t>trọng</w:t>
      </w:r>
      <w:proofErr w:type="spellEnd"/>
      <w:r w:rsidRPr="00230B4F">
        <w:rPr>
          <w:rFonts w:ascii="Arial" w:hAnsi="Arial" w:cs="Arial"/>
          <w:sz w:val="20"/>
          <w:szCs w:val="20"/>
        </w:rPr>
        <w:t>,</w:t>
      </w:r>
      <w:r w:rsidRPr="00230B4F">
        <w:rPr>
          <w:rFonts w:ascii="Arial" w:hAnsi="Arial" w:cs="Arial"/>
          <w:sz w:val="20"/>
          <w:szCs w:val="20"/>
        </w:rPr>
        <w:tab/>
      </w:r>
      <w:r w:rsidRPr="00230B4F">
        <w:rPr>
          <w:rFonts w:ascii="Arial" w:hAnsi="Arial" w:cs="Arial"/>
          <w:sz w:val="20"/>
          <w:szCs w:val="20"/>
        </w:rPr>
        <w:tab/>
      </w:r>
      <w:r w:rsidRPr="00230B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230B4F" w14:paraId="29FD4235" w14:textId="77777777" w:rsidTr="00EC5151">
        <w:tc>
          <w:tcPr>
            <w:tcW w:w="7088" w:type="dxa"/>
          </w:tcPr>
          <w:p w14:paraId="66BA8B7C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230B4F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30B4F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230B4F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30B4F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230B4F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230B4F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230B4F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6452A" w14:textId="77777777" w:rsidR="006C7CB9" w:rsidRDefault="006C7CB9" w:rsidP="00335B32">
      <w:pPr>
        <w:spacing w:after="0" w:line="240" w:lineRule="auto"/>
      </w:pPr>
      <w:r>
        <w:separator/>
      </w:r>
    </w:p>
  </w:endnote>
  <w:endnote w:type="continuationSeparator" w:id="0">
    <w:p w14:paraId="5F417A47" w14:textId="77777777" w:rsidR="006C7CB9" w:rsidRDefault="006C7CB9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4483C532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1D24E4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1D24E4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6BE02" w14:textId="77777777" w:rsidR="006C7CB9" w:rsidRDefault="006C7CB9" w:rsidP="00335B32">
      <w:pPr>
        <w:spacing w:after="0" w:line="240" w:lineRule="auto"/>
      </w:pPr>
      <w:r>
        <w:separator/>
      </w:r>
    </w:p>
  </w:footnote>
  <w:footnote w:type="continuationSeparator" w:id="0">
    <w:p w14:paraId="678443D6" w14:textId="77777777" w:rsidR="006C7CB9" w:rsidRDefault="006C7CB9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65528"/>
    <w:rsid w:val="00072BA4"/>
    <w:rsid w:val="00075673"/>
    <w:rsid w:val="00077B3A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C4A57"/>
    <w:rsid w:val="001D24E4"/>
    <w:rsid w:val="001D5A6D"/>
    <w:rsid w:val="001E36AD"/>
    <w:rsid w:val="001F3DD2"/>
    <w:rsid w:val="00203DF6"/>
    <w:rsid w:val="00205499"/>
    <w:rsid w:val="00214EB6"/>
    <w:rsid w:val="002251AB"/>
    <w:rsid w:val="00230B4F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F4E4A"/>
    <w:rsid w:val="00414A66"/>
    <w:rsid w:val="00420292"/>
    <w:rsid w:val="00421121"/>
    <w:rsid w:val="00446E86"/>
    <w:rsid w:val="004610F3"/>
    <w:rsid w:val="00465F52"/>
    <w:rsid w:val="0048637F"/>
    <w:rsid w:val="00496528"/>
    <w:rsid w:val="004C546E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C372E"/>
    <w:rsid w:val="006043CF"/>
    <w:rsid w:val="006321CD"/>
    <w:rsid w:val="006472CA"/>
    <w:rsid w:val="006669CA"/>
    <w:rsid w:val="00674EDD"/>
    <w:rsid w:val="00681D04"/>
    <w:rsid w:val="006946F1"/>
    <w:rsid w:val="0069594F"/>
    <w:rsid w:val="006C7CB9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1BC2"/>
    <w:rsid w:val="009443B7"/>
    <w:rsid w:val="009541A0"/>
    <w:rsid w:val="0096149A"/>
    <w:rsid w:val="009675B4"/>
    <w:rsid w:val="00977590"/>
    <w:rsid w:val="009B092B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C018F0"/>
    <w:rsid w:val="00C2302B"/>
    <w:rsid w:val="00C27C89"/>
    <w:rsid w:val="00C41ABD"/>
    <w:rsid w:val="00C50661"/>
    <w:rsid w:val="00C676B8"/>
    <w:rsid w:val="00C80260"/>
    <w:rsid w:val="00C80FBC"/>
    <w:rsid w:val="00C84E5A"/>
    <w:rsid w:val="00C958AB"/>
    <w:rsid w:val="00CF18C0"/>
    <w:rsid w:val="00CF6615"/>
    <w:rsid w:val="00D015E0"/>
    <w:rsid w:val="00D25007"/>
    <w:rsid w:val="00D268B6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D3C06-3350-4A5C-B605-33BF1249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15</cp:revision>
  <cp:lastPrinted>2022-11-21T03:59:00Z</cp:lastPrinted>
  <dcterms:created xsi:type="dcterms:W3CDTF">2023-09-22T09:01:00Z</dcterms:created>
  <dcterms:modified xsi:type="dcterms:W3CDTF">2023-09-26T02:46:00Z</dcterms:modified>
  <dc:identifier/>
  <dc:language/>
</cp:coreProperties>
</file>