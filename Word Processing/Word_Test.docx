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163057" w:rsidRPr="00342F56" w14:paraId="471DFBF9" w14:textId="77777777" w:rsidTr="0082455F">
        <w:tc>
          <w:tcPr>
            <w:tcW w:w="4338" w:type="dxa"/>
          </w:tcPr>
          <w:p w14:paraId="04A38BD9" w14:textId="2541BB7F" w:rsidR="00163057" w:rsidRPr="00342F56" w:rsidRDefault="00163057" w:rsidP="008245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10" w:type="dxa"/>
          </w:tcPr>
          <w:p w14:paraId="1138B254" w14:textId="2F620D11" w:rsidR="00163057" w:rsidRPr="00342F56" w:rsidRDefault="00163057" w:rsidP="0082455F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F56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342F56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="006F4F71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2</w:t>
            </w:r>
            <w:ins w:id="0" w:author="Tan Doan (DP)" w:date="2023-09-22T16:45:00Z">
              <w:r w:rsidR="00E45F07">
                <w:rPr>
                  <w:rFonts w:ascii="Arial" w:hAnsi="Arial" w:cs="Arial"/>
                  <w:i/>
                  <w:sz w:val="20"/>
                  <w:szCs w:val="20"/>
                </w:rPr>
                <w:t>2</w:t>
              </w:r>
            </w:ins>
            <w:del w:id="1" w:author="Tan Doan (DP)" w:date="2023-09-22T16:45:00Z">
              <w:r w:rsidR="006F4F71" w:rsidDel="00E45F07">
                <w:rPr>
                  <w:rFonts w:ascii="Arial" w:hAnsi="Arial" w:cs="Arial"/>
                  <w:i/>
                  <w:sz w:val="20"/>
                  <w:szCs w:val="20"/>
                </w:rPr>
                <w:delText>9</w:delText>
              </w:r>
            </w:del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0</w:t>
            </w:r>
            <w:ins w:id="2" w:author="Tan Doan (DP)" w:date="2023-09-22T16:45:00Z">
              <w:r w:rsidR="00E45F07">
                <w:rPr>
                  <w:rFonts w:ascii="Arial" w:hAnsi="Arial" w:cs="Arial"/>
                  <w:i/>
                  <w:sz w:val="20"/>
                  <w:szCs w:val="20"/>
                </w:rPr>
                <w:t>9</w:t>
              </w:r>
            </w:ins>
            <w:del w:id="3" w:author="Tan Doan (DP)" w:date="2023-09-22T16:45:00Z">
              <w:r w:rsidR="006F4F71" w:rsidDel="00E45F07">
                <w:rPr>
                  <w:rFonts w:ascii="Arial" w:hAnsi="Arial" w:cs="Arial"/>
                  <w:i/>
                  <w:sz w:val="20"/>
                  <w:szCs w:val="20"/>
                </w:rPr>
                <w:delText>8</w:delText>
              </w:r>
            </w:del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64584B2C" w14:textId="77777777" w:rsidR="00163057" w:rsidRPr="00342F56" w:rsidRDefault="00163057" w:rsidP="00163057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48B2B3" w14:textId="2E46F869" w:rsidR="00163057" w:rsidRPr="005A36A2" w:rsidRDefault="00163057" w:rsidP="0016305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5A36A2">
        <w:rPr>
          <w:rFonts w:ascii="Arial" w:hAnsi="Arial" w:cs="Arial"/>
          <w:b/>
          <w:bCs/>
          <w:rPrChange w:id="4" w:author="Tuyen Lam (DA &amp; DP)" w:date="2023-09-22T16:04:00Z">
            <w:rPr>
              <w:rFonts w:ascii="Arial" w:hAnsi="Arial" w:cs="Arial"/>
              <w:bCs/>
            </w:rPr>
          </w:rPrChange>
        </w:rPr>
        <w:t xml:space="preserve">THÔNG BÁO </w:t>
      </w:r>
      <w:r w:rsidR="00E81674" w:rsidRPr="005A36A2">
        <w:rPr>
          <w:rFonts w:ascii="Arial" w:hAnsi="Arial" w:cs="Arial"/>
          <w:b/>
          <w:bCs/>
          <w:rPrChange w:id="5" w:author="Tuyen Lam (DA &amp; DP)" w:date="2023-09-22T16:04:00Z">
            <w:rPr>
              <w:rFonts w:ascii="Arial" w:hAnsi="Arial" w:cs="Arial"/>
              <w:bCs/>
            </w:rPr>
          </w:rPrChange>
        </w:rPr>
        <w:t>THU HỒI</w:t>
      </w:r>
      <w:r w:rsidR="00AF324B" w:rsidRPr="005A36A2">
        <w:rPr>
          <w:rFonts w:ascii="Arial" w:hAnsi="Arial" w:cs="Arial"/>
          <w:b/>
          <w:bCs/>
          <w:rPrChange w:id="6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HOA HỒNG ĐÃ CHI TRẢ CHO CÁC HỢP</w:t>
      </w:r>
      <w:r w:rsidR="00E81674" w:rsidRPr="005A36A2">
        <w:rPr>
          <w:rFonts w:ascii="Arial" w:hAnsi="Arial" w:cs="Arial"/>
          <w:b/>
          <w:bCs/>
          <w:rPrChange w:id="7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ĐỒNG</w:t>
      </w:r>
      <w:r w:rsidR="007E4487" w:rsidRPr="005A36A2">
        <w:rPr>
          <w:rFonts w:ascii="Arial" w:hAnsi="Arial" w:cs="Arial"/>
          <w:b/>
          <w:bCs/>
          <w:rPrChange w:id="8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GIẢM</w:t>
      </w:r>
      <w:r w:rsidR="00AF324B" w:rsidRPr="005A36A2">
        <w:rPr>
          <w:rFonts w:ascii="Arial" w:hAnsi="Arial" w:cs="Arial"/>
          <w:b/>
          <w:bCs/>
          <w:rPrChange w:id="9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PHÍ</w:t>
      </w:r>
      <w:r w:rsidRPr="005A36A2">
        <w:rPr>
          <w:rFonts w:ascii="Arial" w:hAnsi="Arial" w:cs="Arial"/>
          <w:b/>
          <w:bCs/>
          <w:rPrChange w:id="10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</w:t>
      </w:r>
    </w:p>
    <w:p w14:paraId="41FC3D17" w14:textId="7536A4A4" w:rsidR="00163057" w:rsidRPr="00342F56" w:rsidRDefault="00163057" w:rsidP="00163057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Kính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gửi</w:t>
      </w:r>
      <w:proofErr w:type="spellEnd"/>
      <w:r w:rsidRPr="00342F56">
        <w:rPr>
          <w:rFonts w:ascii="Arial" w:hAnsi="Arial" w:cs="Arial"/>
          <w:sz w:val="20"/>
          <w:szCs w:val="20"/>
        </w:rPr>
        <w:tab/>
        <w:t>:</w:t>
      </w:r>
      <w:r w:rsidRPr="00342F56">
        <w:rPr>
          <w:rFonts w:ascii="Arial" w:hAnsi="Arial" w:cs="Arial"/>
          <w:b/>
          <w:sz w:val="20"/>
          <w:szCs w:val="20"/>
        </w:rPr>
        <w:t xml:space="preserve"> </w:t>
      </w:r>
      <w:ins w:id="11" w:author="Tan Doan (DP)" w:date="2023-09-22T16:54:00Z">
        <w:r w:rsidR="00A93DA1" w:rsidRPr="00A93DA1">
          <w:rPr>
            <w:rFonts w:ascii="Arial" w:hAnsi="Arial" w:cs="Arial"/>
            <w:sz w:val="20"/>
            <w:szCs w:val="20"/>
            <w:rPrChange w:id="12" w:author="Tan Doan (DP)" w:date="2023-09-22T16:55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{{</w:t>
        </w:r>
      </w:ins>
      <w:del w:id="13" w:author="Tan Doan (DP)" w:date="2023-09-22T16:45:00Z">
        <w:r w:rsidR="006F4F71" w:rsidDel="00E45F07">
          <w:rPr>
            <w:rFonts w:ascii="Arial" w:hAnsi="Arial" w:cs="Arial"/>
            <w:sz w:val="20"/>
            <w:szCs w:val="20"/>
          </w:rPr>
          <w:delText>Chị Huỳnh Thị Thùy Trang</w:delText>
        </w:r>
      </w:del>
      <w:ins w:id="14" w:author="Tan Doan (DP)" w:date="2023-09-22T16:45:00Z">
        <w:r w:rsidR="00A93DA1">
          <w:rPr>
            <w:rFonts w:ascii="Arial" w:hAnsi="Arial" w:cs="Arial"/>
            <w:sz w:val="20"/>
            <w:szCs w:val="20"/>
          </w:rPr>
          <w:t>Name</w:t>
        </w:r>
      </w:ins>
      <w:ins w:id="15" w:author="Tan Doan (DP)" w:date="2023-09-22T16:54:00Z">
        <w:r w:rsidR="00A93DA1">
          <w:rPr>
            <w:rFonts w:ascii="Arial" w:hAnsi="Arial" w:cs="Arial"/>
            <w:sz w:val="20"/>
            <w:szCs w:val="20"/>
          </w:rPr>
          <w:t>}}</w:t>
        </w:r>
      </w:ins>
    </w:p>
    <w:p w14:paraId="04C080D0" w14:textId="70A04C25" w:rsidR="00163057" w:rsidRPr="00342F56" w:rsidRDefault="00163057" w:rsidP="00163057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Địa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chỉ</w:t>
      </w:r>
      <w:proofErr w:type="spellEnd"/>
      <w:r w:rsidRPr="00342F56">
        <w:rPr>
          <w:rFonts w:ascii="Arial" w:hAnsi="Arial" w:cs="Arial"/>
          <w:sz w:val="20"/>
          <w:szCs w:val="20"/>
        </w:rPr>
        <w:tab/>
        <w:t xml:space="preserve">: </w:t>
      </w:r>
      <w:ins w:id="16" w:author="Tan Doan (DP)" w:date="2023-09-22T16:56:00Z">
        <w:r w:rsidR="00A93DA1">
          <w:rPr>
            <w:rFonts w:ascii="Arial" w:hAnsi="Arial" w:cs="Arial"/>
            <w:sz w:val="20"/>
            <w:szCs w:val="20"/>
          </w:rPr>
          <w:t>{{</w:t>
        </w:r>
      </w:ins>
      <w:del w:id="17" w:author="Tan Doan (DP)" w:date="2023-09-22T16:45:00Z">
        <w:r w:rsidR="006F4F71" w:rsidRPr="006F4F71" w:rsidDel="00E45F07">
          <w:rPr>
            <w:rFonts w:ascii="Arial" w:hAnsi="Arial" w:cs="Arial"/>
            <w:sz w:val="20"/>
            <w:szCs w:val="20"/>
          </w:rPr>
          <w:delText>16/16 Đường 22</w:delText>
        </w:r>
        <w:r w:rsidR="006F4F71" w:rsidDel="00E45F07">
          <w:rPr>
            <w:rFonts w:ascii="Arial" w:hAnsi="Arial" w:cs="Arial"/>
            <w:sz w:val="20"/>
            <w:szCs w:val="20"/>
          </w:rPr>
          <w:delText xml:space="preserve">, </w:delText>
        </w:r>
        <w:r w:rsidR="006F4F71" w:rsidRPr="006F4F71" w:rsidDel="00E45F07">
          <w:rPr>
            <w:rFonts w:ascii="Arial" w:hAnsi="Arial" w:cs="Arial"/>
            <w:sz w:val="20"/>
            <w:szCs w:val="20"/>
          </w:rPr>
          <w:delText>Phường Linh Đông</w:delText>
        </w:r>
        <w:r w:rsidR="006F4F71" w:rsidDel="00E45F07">
          <w:rPr>
            <w:rFonts w:ascii="Arial" w:hAnsi="Arial" w:cs="Arial"/>
            <w:sz w:val="20"/>
            <w:szCs w:val="20"/>
          </w:rPr>
          <w:delText>, Thành phố Thủ Đức</w:delText>
        </w:r>
      </w:del>
      <w:ins w:id="18" w:author="Tan Doan (DP)" w:date="2023-09-22T16:45:00Z">
        <w:r w:rsidR="00A93DA1">
          <w:rPr>
            <w:rFonts w:ascii="Arial" w:hAnsi="Arial" w:cs="Arial"/>
            <w:sz w:val="20"/>
            <w:szCs w:val="20"/>
          </w:rPr>
          <w:t>Add</w:t>
        </w:r>
      </w:ins>
      <w:ins w:id="19" w:author="Tan Doan (DP)" w:date="2023-09-22T16:56:00Z">
        <w:r w:rsidR="00A93DA1">
          <w:rPr>
            <w:rFonts w:ascii="Arial" w:hAnsi="Arial" w:cs="Arial"/>
            <w:sz w:val="20"/>
            <w:szCs w:val="20"/>
          </w:rPr>
          <w:t>}}</w:t>
        </w:r>
      </w:ins>
    </w:p>
    <w:p w14:paraId="681A5CCA" w14:textId="4EAA9CF7" w:rsidR="00163057" w:rsidRPr="00342F56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Mã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số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Đại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lý</w:t>
      </w:r>
      <w:proofErr w:type="spellEnd"/>
      <w:r w:rsidRPr="00342F56">
        <w:rPr>
          <w:rFonts w:ascii="Arial" w:hAnsi="Arial" w:cs="Arial"/>
          <w:sz w:val="20"/>
          <w:szCs w:val="20"/>
        </w:rPr>
        <w:tab/>
        <w:t xml:space="preserve">: </w:t>
      </w:r>
      <w:del w:id="20" w:author="Tan Doan (DP)" w:date="2023-09-22T16:45:00Z">
        <w:r w:rsidR="006F4F71" w:rsidRPr="006F4F71" w:rsidDel="00E45F07">
          <w:rPr>
            <w:rFonts w:ascii="Arial" w:hAnsi="Arial" w:cs="Arial"/>
            <w:sz w:val="20"/>
            <w:szCs w:val="20"/>
          </w:rPr>
          <w:delText>60080336</w:delText>
        </w:r>
        <w:r w:rsidRPr="00342F56" w:rsidDel="00E45F07">
          <w:rPr>
            <w:rFonts w:ascii="Arial" w:hAnsi="Arial" w:cs="Arial"/>
            <w:sz w:val="20"/>
            <w:szCs w:val="20"/>
          </w:rPr>
          <w:delText xml:space="preserve"> </w:delText>
        </w:r>
      </w:del>
      <w:ins w:id="21" w:author="Tan Doan (DP)" w:date="2023-09-22T16:56:00Z">
        <w:r w:rsidR="00A93DA1">
          <w:rPr>
            <w:rFonts w:ascii="Arial" w:hAnsi="Arial" w:cs="Arial"/>
            <w:sz w:val="20"/>
            <w:szCs w:val="20"/>
          </w:rPr>
          <w:t>{{</w:t>
        </w:r>
      </w:ins>
      <w:proofErr w:type="spellStart"/>
      <w:ins w:id="22" w:author="Tan Doan (DP)" w:date="2023-09-22T16:45:00Z">
        <w:r w:rsidR="00A93DA1">
          <w:rPr>
            <w:rFonts w:ascii="Arial" w:hAnsi="Arial" w:cs="Arial"/>
            <w:sz w:val="20"/>
            <w:szCs w:val="20"/>
          </w:rPr>
          <w:t>AgentCode</w:t>
        </w:r>
      </w:ins>
      <w:proofErr w:type="spellEnd"/>
      <w:ins w:id="23" w:author="Tan Doan (DP)" w:date="2023-09-22T16:56:00Z">
        <w:r w:rsidR="00A93DA1">
          <w:rPr>
            <w:rFonts w:ascii="Arial" w:hAnsi="Arial" w:cs="Arial"/>
            <w:sz w:val="20"/>
            <w:szCs w:val="20"/>
          </w:rPr>
          <w:t>}}</w:t>
        </w:r>
      </w:ins>
      <w:ins w:id="24" w:author="Tan Doan (DP)" w:date="2023-09-22T16:45:00Z">
        <w:r w:rsidR="00E45F07" w:rsidRPr="00342F56">
          <w:rPr>
            <w:rFonts w:ascii="Arial" w:hAnsi="Arial" w:cs="Arial"/>
            <w:sz w:val="20"/>
            <w:szCs w:val="20"/>
          </w:rPr>
          <w:t xml:space="preserve"> </w:t>
        </w:r>
      </w:ins>
      <w:r w:rsidRPr="00342F56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342F56">
        <w:rPr>
          <w:rFonts w:ascii="Arial" w:hAnsi="Arial" w:cs="Arial"/>
          <w:sz w:val="20"/>
          <w:szCs w:val="20"/>
        </w:rPr>
        <w:t>Điện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thoại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  <w:del w:id="25" w:author="Tan Doan (DP)" w:date="2023-09-22T16:45:00Z">
        <w:r w:rsidR="006F4F71" w:rsidDel="00E45F07">
          <w:rPr>
            <w:rFonts w:ascii="Arial" w:hAnsi="Arial" w:cs="Arial"/>
            <w:sz w:val="20"/>
            <w:szCs w:val="20"/>
          </w:rPr>
          <w:delText>0</w:delText>
        </w:r>
        <w:r w:rsidR="006F4F71" w:rsidRPr="006F4F71" w:rsidDel="00E45F07">
          <w:rPr>
            <w:rFonts w:ascii="Arial" w:hAnsi="Arial" w:cs="Arial"/>
            <w:sz w:val="20"/>
            <w:szCs w:val="20"/>
          </w:rPr>
          <w:delText>914</w:delText>
        </w:r>
        <w:r w:rsidR="006F4F71" w:rsidDel="00E45F07">
          <w:rPr>
            <w:rFonts w:ascii="Arial" w:hAnsi="Arial" w:cs="Arial"/>
            <w:sz w:val="20"/>
            <w:szCs w:val="20"/>
          </w:rPr>
          <w:delText xml:space="preserve"> </w:delText>
        </w:r>
        <w:r w:rsidR="006F4F71" w:rsidRPr="006F4F71" w:rsidDel="00E45F07">
          <w:rPr>
            <w:rFonts w:ascii="Arial" w:hAnsi="Arial" w:cs="Arial"/>
            <w:sz w:val="20"/>
            <w:szCs w:val="20"/>
          </w:rPr>
          <w:delText>709</w:delText>
        </w:r>
        <w:r w:rsidR="006F4F71" w:rsidDel="00E45F07">
          <w:rPr>
            <w:rFonts w:ascii="Arial" w:hAnsi="Arial" w:cs="Arial"/>
            <w:sz w:val="20"/>
            <w:szCs w:val="20"/>
          </w:rPr>
          <w:delText xml:space="preserve"> </w:delText>
        </w:r>
        <w:r w:rsidR="006F4F71" w:rsidRPr="006F4F71" w:rsidDel="00E45F07">
          <w:rPr>
            <w:rFonts w:ascii="Arial" w:hAnsi="Arial" w:cs="Arial"/>
            <w:sz w:val="20"/>
            <w:szCs w:val="20"/>
          </w:rPr>
          <w:delText>425</w:delText>
        </w:r>
      </w:del>
      <w:ins w:id="26" w:author="Tan Doan (DP)" w:date="2023-09-22T16:56:00Z">
        <w:r w:rsidR="00A93DA1">
          <w:rPr>
            <w:rFonts w:ascii="Arial" w:hAnsi="Arial" w:cs="Arial"/>
            <w:sz w:val="20"/>
            <w:szCs w:val="20"/>
          </w:rPr>
          <w:t>{{</w:t>
        </w:r>
      </w:ins>
      <w:ins w:id="27" w:author="Tan Doan (DP)" w:date="2023-09-22T16:45:00Z">
        <w:r w:rsidR="00A93DA1">
          <w:rPr>
            <w:rFonts w:ascii="Arial" w:hAnsi="Arial" w:cs="Arial"/>
            <w:sz w:val="20"/>
            <w:szCs w:val="20"/>
          </w:rPr>
          <w:t>Phone</w:t>
        </w:r>
      </w:ins>
      <w:ins w:id="28" w:author="Tan Doan (DP)" w:date="2023-09-22T16:56:00Z">
        <w:r w:rsidR="00A93DA1">
          <w:rPr>
            <w:rFonts w:ascii="Arial" w:hAnsi="Arial" w:cs="Arial"/>
            <w:sz w:val="20"/>
            <w:szCs w:val="20"/>
          </w:rPr>
          <w:t>}}</w:t>
        </w:r>
      </w:ins>
    </w:p>
    <w:p w14:paraId="5666982F" w14:textId="6F64024C" w:rsidR="00163057" w:rsidRPr="00342F56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Văn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phòng</w:t>
      </w:r>
      <w:proofErr w:type="spellEnd"/>
      <w:r w:rsidRPr="00342F56">
        <w:rPr>
          <w:rFonts w:ascii="Arial" w:hAnsi="Arial" w:cs="Arial"/>
          <w:sz w:val="20"/>
          <w:szCs w:val="20"/>
        </w:rPr>
        <w:tab/>
        <w:t xml:space="preserve">: </w:t>
      </w:r>
      <w:del w:id="29" w:author="Tan Doan (DP)" w:date="2023-09-22T16:45:00Z">
        <w:r w:rsidR="006F4F71" w:rsidDel="00E45F07">
          <w:rPr>
            <w:rFonts w:ascii="Arial" w:hAnsi="Arial" w:cs="Arial"/>
            <w:sz w:val="20"/>
            <w:szCs w:val="20"/>
          </w:rPr>
          <w:delText>Hồ Chí Minh 2</w:delText>
        </w:r>
      </w:del>
      <w:ins w:id="30" w:author="Tan Doan (DP)" w:date="2023-09-22T16:56:00Z">
        <w:r w:rsidR="00A93DA1">
          <w:rPr>
            <w:rFonts w:ascii="Arial" w:hAnsi="Arial" w:cs="Arial"/>
            <w:sz w:val="20"/>
            <w:szCs w:val="20"/>
          </w:rPr>
          <w:t>{{</w:t>
        </w:r>
      </w:ins>
      <w:ins w:id="31" w:author="Tan Doan (DP)" w:date="2023-09-22T16:45:00Z">
        <w:r w:rsidR="00A93DA1">
          <w:rPr>
            <w:rFonts w:ascii="Arial" w:hAnsi="Arial" w:cs="Arial"/>
            <w:sz w:val="20"/>
            <w:szCs w:val="20"/>
          </w:rPr>
          <w:t>Office</w:t>
        </w:r>
      </w:ins>
      <w:ins w:id="32" w:author="Tan Doan (DP)" w:date="2023-09-22T16:57:00Z">
        <w:r w:rsidR="00A93DA1">
          <w:rPr>
            <w:rFonts w:ascii="Arial" w:hAnsi="Arial" w:cs="Arial"/>
            <w:sz w:val="20"/>
            <w:szCs w:val="20"/>
          </w:rPr>
          <w:t>}}</w:t>
        </w:r>
      </w:ins>
      <w:r w:rsidRPr="00342F56">
        <w:rPr>
          <w:rFonts w:ascii="Arial" w:hAnsi="Arial" w:cs="Arial"/>
          <w:sz w:val="20"/>
          <w:szCs w:val="20"/>
        </w:rPr>
        <w:t xml:space="preserve"> - AD: </w:t>
      </w:r>
      <w:del w:id="33" w:author="Tan Doan (DP)" w:date="2023-09-22T16:46:00Z">
        <w:r w:rsidR="006F4F71" w:rsidRPr="006F4F71" w:rsidDel="00E45F07">
          <w:rPr>
            <w:rFonts w:ascii="Arial" w:hAnsi="Arial" w:cs="Arial"/>
            <w:sz w:val="20"/>
            <w:szCs w:val="20"/>
          </w:rPr>
          <w:delText>Ngụy Bội Tiền</w:delText>
        </w:r>
      </w:del>
      <w:ins w:id="34" w:author="Tan Doan (DP)" w:date="2023-09-22T16:57:00Z">
        <w:r w:rsidR="00A93DA1">
          <w:rPr>
            <w:rFonts w:ascii="Arial" w:hAnsi="Arial" w:cs="Arial"/>
            <w:sz w:val="20"/>
            <w:szCs w:val="20"/>
          </w:rPr>
          <w:t>{{</w:t>
        </w:r>
      </w:ins>
      <w:ins w:id="35" w:author="Tan Doan (DP)" w:date="2023-09-22T16:46:00Z">
        <w:r w:rsidR="00A93DA1">
          <w:rPr>
            <w:rFonts w:ascii="Arial" w:hAnsi="Arial" w:cs="Arial"/>
            <w:sz w:val="20"/>
            <w:szCs w:val="20"/>
          </w:rPr>
          <w:t>AD</w:t>
        </w:r>
      </w:ins>
      <w:ins w:id="36" w:author="Tan Doan (DP)" w:date="2023-09-22T16:57:00Z">
        <w:r w:rsidR="00A93DA1">
          <w:rPr>
            <w:rFonts w:ascii="Arial" w:hAnsi="Arial" w:cs="Arial"/>
            <w:sz w:val="20"/>
            <w:szCs w:val="20"/>
          </w:rPr>
          <w:t>}}</w:t>
        </w:r>
      </w:ins>
      <w:r w:rsidR="006F4F71" w:rsidRPr="006F4F71">
        <w:rPr>
          <w:rFonts w:ascii="Arial" w:hAnsi="Arial" w:cs="Arial"/>
          <w:sz w:val="20"/>
          <w:szCs w:val="20"/>
        </w:rPr>
        <w:t xml:space="preserve">              </w:t>
      </w:r>
    </w:p>
    <w:p w14:paraId="208FD301" w14:textId="4D230E2D" w:rsidR="00297F51" w:rsidRPr="000B6C41" w:rsidRDefault="00674EDD" w:rsidP="00ED18BD">
      <w:pPr>
        <w:spacing w:before="360"/>
        <w:ind w:right="14"/>
        <w:jc w:val="both"/>
        <w:rPr>
          <w:rFonts w:ascii="Arial" w:hAnsi="Arial" w:cs="Arial"/>
          <w:sz w:val="20"/>
          <w:szCs w:val="20"/>
        </w:rPr>
      </w:pPr>
      <w:del w:id="37" w:author="Tan Doan (DP)" w:date="2023-09-22T16:46:00Z">
        <w:r w:rsidRPr="00342F56" w:rsidDel="00E45F07">
          <w:rPr>
            <w:rFonts w:ascii="Arial" w:hAnsi="Arial" w:cs="Arial"/>
            <w:sz w:val="20"/>
          </w:rPr>
          <w:delText xml:space="preserve">Chị </w:delText>
        </w:r>
      </w:del>
      <w:ins w:id="38" w:author="Tan Doan (DP)" w:date="2023-09-22T16:58:00Z">
        <w:r w:rsidR="00A93DA1">
          <w:rPr>
            <w:rFonts w:ascii="Arial" w:hAnsi="Arial" w:cs="Arial"/>
            <w:sz w:val="20"/>
          </w:rPr>
          <w:t>{{</w:t>
        </w:r>
      </w:ins>
      <w:ins w:id="39" w:author="Tan Doan (DP)" w:date="2023-09-22T16:46:00Z">
        <w:r w:rsidR="00A93DA1">
          <w:rPr>
            <w:rFonts w:ascii="Arial" w:hAnsi="Arial" w:cs="Arial"/>
            <w:sz w:val="20"/>
          </w:rPr>
          <w:t>Gender</w:t>
        </w:r>
      </w:ins>
      <w:ins w:id="40" w:author="Tan Doan (DP)" w:date="2023-09-22T16:58:00Z">
        <w:r w:rsidR="00A93DA1">
          <w:rPr>
            <w:rFonts w:ascii="Arial" w:hAnsi="Arial" w:cs="Arial"/>
            <w:sz w:val="20"/>
          </w:rPr>
          <w:t>}}</w:t>
        </w:r>
      </w:ins>
      <w:ins w:id="41" w:author="Tan Doan (DP)" w:date="2023-09-22T16:46:00Z">
        <w:r w:rsidR="00E45F07" w:rsidRPr="00342F56">
          <w:rPr>
            <w:rFonts w:ascii="Arial" w:hAnsi="Arial" w:cs="Arial"/>
            <w:sz w:val="20"/>
          </w:rPr>
          <w:t xml:space="preserve"> </w:t>
        </w:r>
      </w:ins>
      <w:del w:id="42" w:author="Tan Doan (DP)" w:date="2023-09-22T16:46:00Z">
        <w:r w:rsidRPr="003802E3" w:rsidDel="00E45F07">
          <w:rPr>
            <w:rFonts w:ascii="Arial" w:hAnsi="Arial" w:cs="Arial"/>
            <w:b/>
            <w:sz w:val="20"/>
          </w:rPr>
          <w:delText>Huỳnh Thị Thùy Trang</w:delText>
        </w:r>
      </w:del>
      <w:ins w:id="43" w:author="Tan Doan (DP)" w:date="2023-09-22T16:58:00Z">
        <w:r w:rsidR="00A93DA1">
          <w:rPr>
            <w:rFonts w:ascii="Arial" w:hAnsi="Arial" w:cs="Arial"/>
            <w:b/>
            <w:sz w:val="20"/>
          </w:rPr>
          <w:t>{{</w:t>
        </w:r>
      </w:ins>
      <w:ins w:id="44" w:author="Tan Doan (DP)" w:date="2023-09-22T16:46:00Z">
        <w:r w:rsidR="00A93DA1">
          <w:rPr>
            <w:rFonts w:ascii="Arial" w:hAnsi="Arial" w:cs="Arial"/>
            <w:b/>
            <w:sz w:val="20"/>
          </w:rPr>
          <w:t>Name</w:t>
        </w:r>
      </w:ins>
      <w:ins w:id="45" w:author="Tan Doan (DP)" w:date="2023-09-22T16:58:00Z">
        <w:r w:rsidR="00A93DA1">
          <w:rPr>
            <w:rFonts w:ascii="Arial" w:hAnsi="Arial" w:cs="Arial"/>
            <w:b/>
            <w:sz w:val="20"/>
          </w:rPr>
          <w:t>}}</w:t>
        </w:r>
      </w:ins>
      <w:r w:rsidRPr="00342F56">
        <w:rPr>
          <w:rFonts w:ascii="Arial" w:hAnsi="Arial" w:cs="Arial"/>
          <w:sz w:val="20"/>
        </w:rPr>
        <w:t xml:space="preserve"> </w:t>
      </w:r>
      <w:proofErr w:type="spellStart"/>
      <w:r w:rsidR="00297F51" w:rsidRPr="000B6C41">
        <w:rPr>
          <w:rFonts w:ascii="Arial" w:hAnsi="Arial" w:cs="Arial"/>
          <w:sz w:val="20"/>
          <w:szCs w:val="20"/>
        </w:rPr>
        <w:t>thân</w:t>
      </w:r>
      <w:proofErr w:type="spellEnd"/>
      <w:r w:rsidR="00297F51" w:rsidRPr="000B6C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7F51" w:rsidRPr="000B6C41">
        <w:rPr>
          <w:rFonts w:ascii="Arial" w:hAnsi="Arial" w:cs="Arial"/>
          <w:sz w:val="20"/>
          <w:szCs w:val="20"/>
        </w:rPr>
        <w:t>mến</w:t>
      </w:r>
      <w:proofErr w:type="spellEnd"/>
      <w:r w:rsidR="00297F51" w:rsidRPr="000B6C41">
        <w:rPr>
          <w:rFonts w:ascii="Arial" w:hAnsi="Arial" w:cs="Arial"/>
          <w:sz w:val="20"/>
          <w:szCs w:val="20"/>
        </w:rPr>
        <w:t>,</w:t>
      </w:r>
    </w:p>
    <w:p w14:paraId="12DB2B1D" w14:textId="5DF46572" w:rsidR="00E440B1" w:rsidRPr="00342F56" w:rsidRDefault="00352360" w:rsidP="00DD65EB">
      <w:pPr>
        <w:tabs>
          <w:tab w:val="left" w:pos="1800"/>
        </w:tabs>
        <w:ind w:right="12"/>
        <w:jc w:val="both"/>
        <w:rPr>
          <w:rFonts w:ascii="Arial" w:hAnsi="Arial" w:cs="Arial"/>
          <w:sz w:val="20"/>
        </w:rPr>
      </w:pPr>
      <w:bookmarkStart w:id="46" w:name="_Hlk128572052"/>
      <w:proofErr w:type="spellStart"/>
      <w:r w:rsidRPr="00342F56">
        <w:rPr>
          <w:rFonts w:ascii="Arial" w:hAnsi="Arial" w:cs="Arial"/>
          <w:sz w:val="20"/>
        </w:rPr>
        <w:t>C</w:t>
      </w:r>
      <w:r w:rsidR="002E703B" w:rsidRPr="00342F56">
        <w:rPr>
          <w:rFonts w:ascii="Arial" w:hAnsi="Arial" w:cs="Arial"/>
          <w:sz w:val="20"/>
        </w:rPr>
        <w:t>ông</w:t>
      </w:r>
      <w:proofErr w:type="spellEnd"/>
      <w:r w:rsidR="002E703B" w:rsidRPr="00342F56">
        <w:rPr>
          <w:rFonts w:ascii="Arial" w:hAnsi="Arial" w:cs="Arial"/>
          <w:sz w:val="20"/>
        </w:rPr>
        <w:t xml:space="preserve"> ty </w:t>
      </w:r>
      <w:proofErr w:type="spellStart"/>
      <w:r w:rsidR="00125590" w:rsidRPr="00342F56">
        <w:rPr>
          <w:rFonts w:ascii="Arial" w:hAnsi="Arial" w:cs="Arial"/>
          <w:sz w:val="20"/>
        </w:rPr>
        <w:t>đã</w:t>
      </w:r>
      <w:proofErr w:type="spellEnd"/>
      <w:r w:rsidR="002E703B" w:rsidRPr="00342F56">
        <w:rPr>
          <w:rFonts w:ascii="Arial" w:hAnsi="Arial" w:cs="Arial"/>
          <w:sz w:val="20"/>
        </w:rPr>
        <w:t xml:space="preserve"> </w:t>
      </w:r>
      <w:proofErr w:type="spellStart"/>
      <w:r w:rsidR="002E703B" w:rsidRPr="00342F56">
        <w:rPr>
          <w:rFonts w:ascii="Arial" w:hAnsi="Arial" w:cs="Arial"/>
          <w:sz w:val="20"/>
        </w:rPr>
        <w:t>thực</w:t>
      </w:r>
      <w:proofErr w:type="spellEnd"/>
      <w:r w:rsidR="002E703B" w:rsidRPr="00342F56">
        <w:rPr>
          <w:rFonts w:ascii="Arial" w:hAnsi="Arial" w:cs="Arial"/>
          <w:sz w:val="20"/>
        </w:rPr>
        <w:t xml:space="preserve"> </w:t>
      </w:r>
      <w:proofErr w:type="spellStart"/>
      <w:r w:rsidR="002E703B" w:rsidRPr="00342F56">
        <w:rPr>
          <w:rFonts w:ascii="Arial" w:hAnsi="Arial" w:cs="Arial"/>
          <w:sz w:val="20"/>
        </w:rPr>
        <w:t>hiện</w:t>
      </w:r>
      <w:proofErr w:type="spellEnd"/>
      <w:r w:rsidR="002E703B" w:rsidRPr="00342F56">
        <w:rPr>
          <w:rFonts w:ascii="Arial" w:hAnsi="Arial" w:cs="Arial"/>
          <w:sz w:val="20"/>
        </w:rPr>
        <w:t xml:space="preserve"> </w:t>
      </w:r>
      <w:r w:rsidR="00AF324B" w:rsidRPr="00342F56">
        <w:rPr>
          <w:rFonts w:ascii="Arial" w:hAnsi="Arial" w:cs="Arial"/>
          <w:sz w:val="20"/>
        </w:rPr>
        <w:t xml:space="preserve">chi </w:t>
      </w:r>
      <w:proofErr w:type="spellStart"/>
      <w:r w:rsidR="00AF324B" w:rsidRPr="00342F56">
        <w:rPr>
          <w:rFonts w:ascii="Arial" w:hAnsi="Arial" w:cs="Arial"/>
          <w:sz w:val="20"/>
        </w:rPr>
        <w:t>trả</w:t>
      </w:r>
      <w:proofErr w:type="spellEnd"/>
      <w:r w:rsidR="00AF324B" w:rsidRPr="00342F56">
        <w:rPr>
          <w:rFonts w:ascii="Arial" w:hAnsi="Arial" w:cs="Arial"/>
          <w:sz w:val="20"/>
        </w:rPr>
        <w:t xml:space="preserve"> </w:t>
      </w:r>
      <w:r w:rsidR="00674EDD" w:rsidRPr="00342F56">
        <w:rPr>
          <w:rFonts w:ascii="Arial" w:hAnsi="Arial" w:cs="Arial"/>
          <w:sz w:val="20"/>
        </w:rPr>
        <w:t xml:space="preserve"> </w:t>
      </w:r>
      <w:del w:id="47" w:author="Tan Doan (DP)" w:date="2023-09-22T16:46:00Z">
        <w:r w:rsidR="00674EDD" w:rsidRPr="00844AAA" w:rsidDel="00E45F07">
          <w:rPr>
            <w:rFonts w:ascii="Arial" w:hAnsi="Arial" w:cs="Arial"/>
            <w:b/>
            <w:sz w:val="20"/>
          </w:rPr>
          <w:delText>8,880,000</w:delText>
        </w:r>
      </w:del>
      <w:ins w:id="48" w:author="Tan Doan (DP)" w:date="2023-09-22T16:58:00Z">
        <w:r w:rsidR="00A93DA1">
          <w:rPr>
            <w:rFonts w:ascii="Arial" w:hAnsi="Arial" w:cs="Arial"/>
            <w:b/>
            <w:sz w:val="20"/>
          </w:rPr>
          <w:t>{{</w:t>
        </w:r>
      </w:ins>
      <w:ins w:id="49" w:author="Tan Doan (DP)" w:date="2023-09-22T16:46:00Z">
        <w:r w:rsidR="00A93DA1">
          <w:rPr>
            <w:rFonts w:ascii="Arial" w:hAnsi="Arial" w:cs="Arial"/>
            <w:b/>
            <w:sz w:val="20"/>
          </w:rPr>
          <w:t>Paid</w:t>
        </w:r>
      </w:ins>
      <w:ins w:id="50" w:author="Tan Doan (DP)" w:date="2023-09-22T16:58:00Z">
        <w:r w:rsidR="00A93DA1">
          <w:rPr>
            <w:rFonts w:ascii="Arial" w:hAnsi="Arial" w:cs="Arial"/>
            <w:b/>
            <w:sz w:val="20"/>
          </w:rPr>
          <w:t>}}</w:t>
        </w:r>
      </w:ins>
      <w:r w:rsidR="00674EDD" w:rsidRPr="00844AAA">
        <w:rPr>
          <w:rFonts w:ascii="Arial" w:hAnsi="Arial" w:cs="Arial"/>
          <w:b/>
          <w:sz w:val="20"/>
        </w:rPr>
        <w:t xml:space="preserve"> </w:t>
      </w:r>
      <w:r w:rsidR="00342F56" w:rsidRPr="004E7471">
        <w:rPr>
          <w:rFonts w:ascii="Arial" w:hAnsi="Arial" w:cs="Arial"/>
          <w:sz w:val="20"/>
        </w:rPr>
        <w:t>V</w:t>
      </w:r>
      <w:r w:rsidR="00342F56" w:rsidRPr="00342F56">
        <w:rPr>
          <w:rFonts w:ascii="Arial" w:hAnsi="Arial" w:cs="Arial"/>
          <w:sz w:val="20"/>
        </w:rPr>
        <w:t xml:space="preserve">ND </w:t>
      </w:r>
      <w:proofErr w:type="spellStart"/>
      <w:r w:rsidRPr="00342F56">
        <w:rPr>
          <w:rFonts w:ascii="Arial" w:hAnsi="Arial" w:cs="Arial"/>
          <w:sz w:val="20"/>
        </w:rPr>
        <w:t>cho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các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Hợp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đồng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phát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hành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và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đã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gởi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giấy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Xác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nhận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hợp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đồng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về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công</w:t>
      </w:r>
      <w:proofErr w:type="spellEnd"/>
      <w:r w:rsidRPr="00342F56">
        <w:rPr>
          <w:rFonts w:ascii="Arial" w:hAnsi="Arial" w:cs="Arial"/>
          <w:sz w:val="20"/>
        </w:rPr>
        <w:t xml:space="preserve"> ty. </w:t>
      </w:r>
      <w:proofErr w:type="spellStart"/>
      <w:r w:rsidRPr="00342F56">
        <w:rPr>
          <w:rFonts w:ascii="Arial" w:hAnsi="Arial" w:cs="Arial"/>
          <w:sz w:val="20"/>
        </w:rPr>
        <w:t>Tuy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nhiên</w:t>
      </w:r>
      <w:proofErr w:type="spellEnd"/>
      <w:r w:rsidRPr="00342F56">
        <w:rPr>
          <w:rFonts w:ascii="Arial" w:hAnsi="Arial" w:cs="Arial"/>
          <w:sz w:val="20"/>
        </w:rPr>
        <w:t xml:space="preserve">, </w:t>
      </w:r>
      <w:proofErr w:type="spellStart"/>
      <w:r w:rsidRPr="00342F56">
        <w:rPr>
          <w:rFonts w:ascii="Arial" w:hAnsi="Arial" w:cs="Arial"/>
          <w:sz w:val="20"/>
        </w:rPr>
        <w:t>trong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vòng</w:t>
      </w:r>
      <w:proofErr w:type="spellEnd"/>
      <w:r w:rsidRPr="00342F56">
        <w:rPr>
          <w:rFonts w:ascii="Arial" w:hAnsi="Arial" w:cs="Arial"/>
          <w:sz w:val="20"/>
        </w:rPr>
        <w:t xml:space="preserve"> 21 </w:t>
      </w:r>
      <w:proofErr w:type="spellStart"/>
      <w:r w:rsidRPr="00342F56">
        <w:rPr>
          <w:rFonts w:ascii="Arial" w:hAnsi="Arial" w:cs="Arial"/>
          <w:sz w:val="20"/>
        </w:rPr>
        <w:t>ngày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xem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xét</w:t>
      </w:r>
      <w:proofErr w:type="spellEnd"/>
      <w:r w:rsidRPr="00342F56">
        <w:rPr>
          <w:rFonts w:ascii="Arial" w:hAnsi="Arial" w:cs="Arial"/>
          <w:sz w:val="20"/>
        </w:rPr>
        <w:t xml:space="preserve">, </w:t>
      </w:r>
      <w:proofErr w:type="spellStart"/>
      <w:r w:rsidRPr="00342F56">
        <w:rPr>
          <w:rFonts w:ascii="Arial" w:hAnsi="Arial" w:cs="Arial"/>
          <w:sz w:val="20"/>
        </w:rPr>
        <w:t>khách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hàng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đã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giảm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phí</w:t>
      </w:r>
      <w:proofErr w:type="spellEnd"/>
      <w:r w:rsidR="008F73CE" w:rsidRPr="00342F56">
        <w:rPr>
          <w:rFonts w:ascii="Arial" w:hAnsi="Arial" w:cs="Arial"/>
          <w:sz w:val="20"/>
        </w:rPr>
        <w:t xml:space="preserve">. </w:t>
      </w:r>
    </w:p>
    <w:bookmarkEnd w:id="46"/>
    <w:p w14:paraId="38058DF1" w14:textId="166295E9" w:rsidR="00DD65EB" w:rsidRPr="00AE121B" w:rsidRDefault="00520025" w:rsidP="00DD65EB">
      <w:pPr>
        <w:pStyle w:val="ListParagraph"/>
        <w:numPr>
          <w:ilvl w:val="0"/>
          <w:numId w:val="7"/>
        </w:numPr>
        <w:spacing w:before="120" w:after="0" w:line="240" w:lineRule="exact"/>
        <w:ind w:right="14"/>
        <w:jc w:val="both"/>
        <w:rPr>
          <w:rFonts w:ascii="Arial" w:hAnsi="Arial" w:cs="Arial"/>
          <w:sz w:val="20"/>
        </w:rPr>
      </w:pPr>
      <w:r w:rsidRPr="00342F56">
        <w:rPr>
          <w:rFonts w:ascii="Arial" w:hAnsi="Arial" w:cs="Arial"/>
          <w:sz w:val="20"/>
        </w:rPr>
        <w:t xml:space="preserve">Nay, </w:t>
      </w:r>
      <w:proofErr w:type="spellStart"/>
      <w:r w:rsidRPr="00342F56">
        <w:rPr>
          <w:rFonts w:ascii="Arial" w:hAnsi="Arial" w:cs="Arial"/>
          <w:sz w:val="20"/>
        </w:rPr>
        <w:t>Công</w:t>
      </w:r>
      <w:proofErr w:type="spellEnd"/>
      <w:r w:rsidRPr="00342F56">
        <w:rPr>
          <w:rFonts w:ascii="Arial" w:hAnsi="Arial" w:cs="Arial"/>
          <w:sz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</w:rPr>
        <w:t>thông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báo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="00011903" w:rsidRPr="00342F56">
        <w:rPr>
          <w:rFonts w:ascii="Arial" w:hAnsi="Arial" w:cs="Arial"/>
          <w:sz w:val="20"/>
        </w:rPr>
        <w:t>về</w:t>
      </w:r>
      <w:proofErr w:type="spellEnd"/>
      <w:r w:rsidR="00011903" w:rsidRPr="00342F56">
        <w:rPr>
          <w:rFonts w:ascii="Arial" w:hAnsi="Arial" w:cs="Arial"/>
          <w:sz w:val="20"/>
        </w:rPr>
        <w:t xml:space="preserve"> </w:t>
      </w:r>
      <w:proofErr w:type="spellStart"/>
      <w:r w:rsidR="00011903" w:rsidRPr="00342F56">
        <w:rPr>
          <w:rFonts w:ascii="Arial" w:hAnsi="Arial" w:cs="Arial"/>
          <w:sz w:val="20"/>
        </w:rPr>
        <w:t>việc</w:t>
      </w:r>
      <w:proofErr w:type="spellEnd"/>
      <w:r w:rsidR="00011903" w:rsidRPr="00342F56">
        <w:rPr>
          <w:rFonts w:ascii="Arial" w:hAnsi="Arial" w:cs="Arial"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thu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hồ</w:t>
      </w:r>
      <w:r w:rsidR="00DD6294">
        <w:rPr>
          <w:rFonts w:ascii="Arial" w:hAnsi="Arial" w:cs="Arial"/>
          <w:bCs/>
          <w:sz w:val="20"/>
        </w:rPr>
        <w:t>i</w:t>
      </w:r>
      <w:proofErr w:type="spellEnd"/>
      <w:r w:rsidR="00DD6294">
        <w:rPr>
          <w:rFonts w:ascii="Arial" w:hAnsi="Arial" w:cs="Arial"/>
          <w:bCs/>
          <w:sz w:val="20"/>
        </w:rPr>
        <w:t xml:space="preserve"> </w:t>
      </w:r>
      <w:proofErr w:type="spellStart"/>
      <w:r w:rsidR="00DD6294">
        <w:rPr>
          <w:rFonts w:ascii="Arial" w:hAnsi="Arial" w:cs="Arial"/>
          <w:bCs/>
          <w:sz w:val="20"/>
        </w:rPr>
        <w:t>hoa</w:t>
      </w:r>
      <w:proofErr w:type="spellEnd"/>
      <w:r w:rsidR="00DD6294">
        <w:rPr>
          <w:rFonts w:ascii="Arial" w:hAnsi="Arial" w:cs="Arial"/>
          <w:bCs/>
          <w:sz w:val="20"/>
        </w:rPr>
        <w:t xml:space="preserve"> </w:t>
      </w:r>
      <w:proofErr w:type="spellStart"/>
      <w:r w:rsidR="00DD6294">
        <w:rPr>
          <w:rFonts w:ascii="Arial" w:hAnsi="Arial" w:cs="Arial"/>
          <w:bCs/>
          <w:sz w:val="20"/>
        </w:rPr>
        <w:t>hồ</w:t>
      </w:r>
      <w:r w:rsidR="00E81674">
        <w:rPr>
          <w:rFonts w:ascii="Arial" w:hAnsi="Arial" w:cs="Arial"/>
          <w:bCs/>
          <w:sz w:val="20"/>
        </w:rPr>
        <w:t>ng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đã</w:t>
      </w:r>
      <w:proofErr w:type="spellEnd"/>
      <w:r w:rsidR="00E81674">
        <w:rPr>
          <w:rFonts w:ascii="Arial" w:hAnsi="Arial" w:cs="Arial"/>
          <w:bCs/>
          <w:sz w:val="20"/>
        </w:rPr>
        <w:t xml:space="preserve"> chi </w:t>
      </w:r>
      <w:proofErr w:type="spellStart"/>
      <w:r w:rsidR="00E81674">
        <w:rPr>
          <w:rFonts w:ascii="Arial" w:hAnsi="Arial" w:cs="Arial"/>
          <w:bCs/>
          <w:sz w:val="20"/>
        </w:rPr>
        <w:t>trả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cho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các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hợp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đồng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bị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giảm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phí</w:t>
      </w:r>
      <w:proofErr w:type="spellEnd"/>
      <w:r w:rsidR="00E81674">
        <w:rPr>
          <w:rFonts w:ascii="Arial" w:hAnsi="Arial" w:cs="Arial"/>
          <w:bCs/>
          <w:sz w:val="20"/>
        </w:rPr>
        <w:t>:</w:t>
      </w:r>
    </w:p>
    <w:tbl>
      <w:tblPr>
        <w:tblpPr w:leftFromText="180" w:rightFromText="180" w:vertAnchor="text" w:horzAnchor="margin" w:tblpXSpec="center" w:tblpY="243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51" w:author="Tuyen Lam (DA &amp; DP)" w:date="2023-09-22T16:04:00Z">
          <w:tblPr>
            <w:tblpPr w:leftFromText="180" w:rightFromText="180" w:vertAnchor="text" w:horzAnchor="margin" w:tblpXSpec="center" w:tblpY="243"/>
            <w:tblW w:w="1133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06"/>
        <w:gridCol w:w="2129"/>
        <w:gridCol w:w="1080"/>
        <w:gridCol w:w="1260"/>
        <w:gridCol w:w="1350"/>
        <w:gridCol w:w="1260"/>
        <w:gridCol w:w="1350"/>
        <w:gridCol w:w="1877"/>
        <w:tblGridChange w:id="52">
          <w:tblGrid>
            <w:gridCol w:w="1106"/>
            <w:gridCol w:w="2129"/>
            <w:gridCol w:w="1080"/>
            <w:gridCol w:w="1440"/>
            <w:gridCol w:w="1260"/>
            <w:gridCol w:w="1260"/>
            <w:gridCol w:w="1530"/>
            <w:gridCol w:w="1530"/>
          </w:tblGrid>
        </w:tblGridChange>
      </w:tblGrid>
      <w:tr w:rsidR="00586956" w:rsidRPr="00CF3BD4" w14:paraId="1E106369" w14:textId="77777777" w:rsidTr="005A36A2">
        <w:trPr>
          <w:trHeight w:val="688"/>
          <w:trPrChange w:id="53" w:author="Tuyen Lam (DA &amp; DP)" w:date="2023-09-22T16:04:00Z">
            <w:trPr>
              <w:trHeight w:val="688"/>
            </w:trPr>
          </w:trPrChange>
        </w:trPr>
        <w:tc>
          <w:tcPr>
            <w:tcW w:w="1106" w:type="dxa"/>
            <w:shd w:val="clear" w:color="auto" w:fill="auto"/>
            <w:vAlign w:val="center"/>
            <w:hideMark/>
            <w:tcPrChange w:id="54" w:author="Tuyen Lam (DA &amp; DP)" w:date="2023-09-22T16:04:00Z">
              <w:tcPr>
                <w:tcW w:w="1106" w:type="dxa"/>
                <w:shd w:val="clear" w:color="auto" w:fill="auto"/>
                <w:vAlign w:val="center"/>
                <w:hideMark/>
              </w:tcPr>
            </w:tcPrChange>
          </w:tcPr>
          <w:p w14:paraId="32ECF6FF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2129" w:type="dxa"/>
            <w:vAlign w:val="center"/>
            <w:tcPrChange w:id="55" w:author="Tuyen Lam (DA &amp; DP)" w:date="2023-09-22T16:04:00Z">
              <w:tcPr>
                <w:tcW w:w="2129" w:type="dxa"/>
                <w:vAlign w:val="center"/>
              </w:tcPr>
            </w:tcPrChange>
          </w:tcPr>
          <w:p w14:paraId="47CC5EE4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Chủ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  <w:hideMark/>
            <w:tcPrChange w:id="56" w:author="Tuyen Lam (DA &amp; DP)" w:date="2023-09-22T16:04:00Z">
              <w:tcPr>
                <w:tcW w:w="1080" w:type="dxa"/>
                <w:shd w:val="clear" w:color="auto" w:fill="auto"/>
                <w:vAlign w:val="center"/>
                <w:hideMark/>
              </w:tcPr>
            </w:tcPrChange>
          </w:tcPr>
          <w:p w14:paraId="06612AE5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phát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hành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  <w:hideMark/>
            <w:tcPrChange w:id="57" w:author="Tuyen Lam (DA &amp; DP)" w:date="2023-09-22T16:04:00Z">
              <w:tcPr>
                <w:tcW w:w="1440" w:type="dxa"/>
                <w:shd w:val="clear" w:color="auto" w:fill="auto"/>
                <w:vAlign w:val="center"/>
                <w:hideMark/>
              </w:tcPr>
            </w:tcPrChange>
          </w:tcPr>
          <w:p w14:paraId="58B75367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  <w:hideMark/>
            <w:tcPrChange w:id="58" w:author="Tuyen Lam (DA &amp; DP)" w:date="2023-09-22T16:04:00Z">
              <w:tcPr>
                <w:tcW w:w="1260" w:type="dxa"/>
                <w:shd w:val="clear" w:color="auto" w:fill="auto"/>
                <w:vAlign w:val="center"/>
                <w:hideMark/>
              </w:tcPr>
            </w:tcPrChange>
          </w:tcPr>
          <w:p w14:paraId="0C0789D0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</w:p>
        </w:tc>
        <w:tc>
          <w:tcPr>
            <w:tcW w:w="1260" w:type="dxa"/>
            <w:vAlign w:val="center"/>
            <w:tcPrChange w:id="59" w:author="Tuyen Lam (DA &amp; DP)" w:date="2023-09-22T16:04:00Z">
              <w:tcPr>
                <w:tcW w:w="1260" w:type="dxa"/>
                <w:vAlign w:val="center"/>
              </w:tcPr>
            </w:tcPrChange>
          </w:tcPr>
          <w:p w14:paraId="183E998D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350" w:type="dxa"/>
            <w:vAlign w:val="center"/>
            <w:tcPrChange w:id="60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34957769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</w:p>
        </w:tc>
        <w:tc>
          <w:tcPr>
            <w:tcW w:w="1440" w:type="dxa"/>
            <w:vAlign w:val="center"/>
            <w:tcPrChange w:id="61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6512D208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phải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hoàn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trả</w:t>
            </w:r>
            <w:proofErr w:type="spellEnd"/>
          </w:p>
        </w:tc>
      </w:tr>
      <w:tr w:rsidR="00586956" w:rsidRPr="00CF3BD4" w14:paraId="0255748A" w14:textId="77777777" w:rsidTr="005A36A2">
        <w:trPr>
          <w:trHeight w:val="316"/>
          <w:trPrChange w:id="62" w:author="Tuyen Lam (DA &amp; DP)" w:date="2023-09-22T16:04:00Z">
            <w:trPr>
              <w:trHeight w:val="316"/>
            </w:trPr>
          </w:trPrChange>
        </w:trPr>
        <w:tc>
          <w:tcPr>
            <w:tcW w:w="1106" w:type="dxa"/>
            <w:shd w:val="clear" w:color="auto" w:fill="auto"/>
            <w:noWrap/>
            <w:vAlign w:val="center"/>
            <w:tcPrChange w:id="63" w:author="Tuyen Lam (DA &amp; DP)" w:date="2023-09-22T16:04:00Z">
              <w:tcPr>
                <w:tcW w:w="1106" w:type="dxa"/>
                <w:shd w:val="clear" w:color="auto" w:fill="auto"/>
                <w:noWrap/>
                <w:vAlign w:val="center"/>
              </w:tcPr>
            </w:tcPrChange>
          </w:tcPr>
          <w:p w14:paraId="75C27933" w14:textId="2B2260A7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86956">
              <w:rPr>
                <w:rFonts w:ascii="Arial" w:hAnsi="Arial" w:cs="Arial"/>
                <w:sz w:val="18"/>
              </w:rPr>
              <w:t>80152127</w:t>
            </w:r>
          </w:p>
        </w:tc>
        <w:tc>
          <w:tcPr>
            <w:tcW w:w="2129" w:type="dxa"/>
            <w:vAlign w:val="center"/>
            <w:tcPrChange w:id="64" w:author="Tuyen Lam (DA &amp; DP)" w:date="2023-09-22T16:04:00Z">
              <w:tcPr>
                <w:tcW w:w="2129" w:type="dxa"/>
                <w:vAlign w:val="center"/>
              </w:tcPr>
            </w:tcPrChange>
          </w:tcPr>
          <w:p w14:paraId="40B0935C" w14:textId="1D9B9749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86956">
              <w:rPr>
                <w:rFonts w:ascii="Arial" w:hAnsi="Arial" w:cs="Arial"/>
                <w:sz w:val="18"/>
              </w:rPr>
              <w:t>Châu</w:t>
            </w:r>
            <w:proofErr w:type="spellEnd"/>
            <w:r w:rsidRPr="00586956">
              <w:rPr>
                <w:rFonts w:ascii="Arial" w:hAnsi="Arial" w:cs="Arial"/>
                <w:sz w:val="18"/>
              </w:rPr>
              <w:t xml:space="preserve"> Thị </w:t>
            </w:r>
            <w:proofErr w:type="spellStart"/>
            <w:r w:rsidRPr="00586956">
              <w:rPr>
                <w:rFonts w:ascii="Arial" w:hAnsi="Arial" w:cs="Arial"/>
                <w:sz w:val="18"/>
              </w:rPr>
              <w:t>Ngọc</w:t>
            </w:r>
            <w:proofErr w:type="spellEnd"/>
            <w:r w:rsidRPr="0058695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86956">
              <w:rPr>
                <w:rFonts w:ascii="Arial" w:hAnsi="Arial" w:cs="Arial"/>
                <w:sz w:val="18"/>
              </w:rPr>
              <w:t>Thành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tcPrChange w:id="65" w:author="Tuyen Lam (DA &amp; DP)" w:date="2023-09-22T16:04:00Z">
              <w:tcPr>
                <w:tcW w:w="1080" w:type="dxa"/>
                <w:shd w:val="clear" w:color="auto" w:fill="auto"/>
                <w:noWrap/>
                <w:vAlign w:val="center"/>
              </w:tcPr>
            </w:tcPrChange>
          </w:tcPr>
          <w:p w14:paraId="511217BF" w14:textId="48C471B2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86956">
              <w:rPr>
                <w:rFonts w:ascii="Arial" w:hAnsi="Arial" w:cs="Arial"/>
                <w:sz w:val="18"/>
              </w:rPr>
              <w:t>12-07-23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66" w:author="Tuyen Lam (DA &amp; DP)" w:date="2023-09-22T16:04:00Z">
              <w:tcPr>
                <w:tcW w:w="1440" w:type="dxa"/>
                <w:shd w:val="clear" w:color="auto" w:fill="auto"/>
                <w:noWrap/>
                <w:vAlign w:val="center"/>
              </w:tcPr>
            </w:tcPrChange>
          </w:tcPr>
          <w:p w14:paraId="3E25E6BC" w14:textId="0DD9029D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86956">
              <w:rPr>
                <w:rFonts w:ascii="Arial" w:hAnsi="Arial" w:cs="Arial"/>
                <w:sz w:val="18"/>
              </w:rPr>
              <w:t>24,496,000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tcPrChange w:id="67" w:author="Tuyen Lam (DA &amp; DP)" w:date="2023-09-22T16:0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F1186CC" w14:textId="6C1293A3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86956">
              <w:rPr>
                <w:rFonts w:ascii="Arial" w:hAnsi="Arial" w:cs="Arial"/>
                <w:sz w:val="18"/>
              </w:rPr>
              <w:t>4,863,000</w:t>
            </w:r>
          </w:p>
        </w:tc>
        <w:tc>
          <w:tcPr>
            <w:tcW w:w="1260" w:type="dxa"/>
            <w:vAlign w:val="center"/>
            <w:tcPrChange w:id="68" w:author="Tuyen Lam (DA &amp; DP)" w:date="2023-09-22T16:04:00Z">
              <w:tcPr>
                <w:tcW w:w="1260" w:type="dxa"/>
                <w:vAlign w:val="center"/>
              </w:tcPr>
            </w:tcPrChange>
          </w:tcPr>
          <w:p w14:paraId="6E6D2B67" w14:textId="43E31FE9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6956">
              <w:rPr>
                <w:rFonts w:ascii="Arial" w:hAnsi="Arial" w:cs="Arial"/>
                <w:sz w:val="18"/>
              </w:rPr>
              <w:t>8,880,000</w:t>
            </w:r>
          </w:p>
        </w:tc>
        <w:tc>
          <w:tcPr>
            <w:tcW w:w="1350" w:type="dxa"/>
            <w:vAlign w:val="center"/>
            <w:tcPrChange w:id="69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6D2712D0" w14:textId="302F418E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695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1440" w:type="dxa"/>
            <w:vAlign w:val="center"/>
            <w:tcPrChange w:id="70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0F09B445" w14:textId="73DB4CAC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del w:id="71" w:author="Tan Doan (DP)" w:date="2023-09-22T17:01:00Z">
              <w:r w:rsidRPr="00586956" w:rsidDel="00C2302B">
                <w:rPr>
                  <w:rFonts w:ascii="Arial" w:hAnsi="Arial" w:cs="Arial"/>
                  <w:sz w:val="18"/>
                </w:rPr>
                <w:delText>8,880,000</w:delText>
              </w:r>
            </w:del>
            <w:bookmarkStart w:id="72" w:name="_GoBack"/>
            <w:bookmarkEnd w:id="72"/>
          </w:p>
        </w:tc>
      </w:tr>
      <w:tr w:rsidR="00586956" w:rsidRPr="00CF3BD4" w14:paraId="4846395E" w14:textId="77777777" w:rsidTr="005A36A2">
        <w:trPr>
          <w:trHeight w:val="316"/>
          <w:trPrChange w:id="73" w:author="Tuyen Lam (DA &amp; DP)" w:date="2023-09-22T16:04:00Z">
            <w:trPr>
              <w:trHeight w:val="316"/>
            </w:trPr>
          </w:trPrChange>
        </w:trPr>
        <w:tc>
          <w:tcPr>
            <w:tcW w:w="9535" w:type="dxa"/>
            <w:gridSpan w:val="7"/>
            <w:shd w:val="clear" w:color="auto" w:fill="auto"/>
            <w:noWrap/>
            <w:vAlign w:val="center"/>
            <w:tcPrChange w:id="74" w:author="Tuyen Lam (DA &amp; DP)" w:date="2023-09-22T16:04:00Z">
              <w:tcPr>
                <w:tcW w:w="9805" w:type="dxa"/>
                <w:gridSpan w:val="7"/>
                <w:shd w:val="clear" w:color="auto" w:fill="auto"/>
                <w:noWrap/>
                <w:vAlign w:val="center"/>
              </w:tcPr>
            </w:tcPrChange>
          </w:tcPr>
          <w:p w14:paraId="18C2B9A6" w14:textId="77777777" w:rsidR="00586956" w:rsidRPr="00CF3BD4" w:rsidRDefault="00586956" w:rsidP="00DC3859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vAlign w:val="center"/>
            <w:tcPrChange w:id="75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0158D73F" w14:textId="00839BF5" w:rsidR="00586956" w:rsidRPr="00CF3BD4" w:rsidRDefault="00586956" w:rsidP="00DC38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del w:id="76" w:author="Tan Doan (DP)" w:date="2023-09-22T17:01:00Z">
              <w:r w:rsidRPr="00586956" w:rsidDel="00C2302B">
                <w:rPr>
                  <w:rFonts w:ascii="Arial" w:hAnsi="Arial" w:cs="Arial"/>
                  <w:b/>
                  <w:sz w:val="18"/>
                  <w:szCs w:val="18"/>
                </w:rPr>
                <w:delText>8,880,000</w:delText>
              </w:r>
            </w:del>
            <w:ins w:id="77" w:author="Tan Doan (DP)" w:date="2023-09-22T17:01:00Z">
              <w:r w:rsidR="00C2302B">
                <w:rPr>
                  <w:rFonts w:ascii="Arial" w:hAnsi="Arial" w:cs="Arial"/>
                  <w:b/>
                  <w:sz w:val="18"/>
                  <w:szCs w:val="18"/>
                </w:rPr>
                <w:t>{{Return}}</w:t>
              </w:r>
            </w:ins>
          </w:p>
        </w:tc>
      </w:tr>
    </w:tbl>
    <w:p w14:paraId="59B913CC" w14:textId="77777777" w:rsidR="002834A4" w:rsidRPr="00342F56" w:rsidRDefault="002834A4" w:rsidP="002834A4">
      <w:pPr>
        <w:spacing w:before="120" w:after="0" w:line="240" w:lineRule="exact"/>
        <w:ind w:right="14"/>
        <w:jc w:val="both"/>
        <w:rPr>
          <w:rFonts w:ascii="Arial" w:hAnsi="Arial" w:cs="Arial"/>
        </w:rPr>
      </w:pPr>
    </w:p>
    <w:p w14:paraId="7461AE1C" w14:textId="452E5700" w:rsidR="00DD65EB" w:rsidRPr="001A63BE" w:rsidRDefault="003C38D2" w:rsidP="00782F8E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A63BE">
        <w:rPr>
          <w:rFonts w:ascii="Arial" w:hAnsi="Arial" w:cs="Arial"/>
          <w:sz w:val="20"/>
          <w:szCs w:val="20"/>
        </w:rPr>
        <w:t>Sau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khi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đã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thực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hiện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cấn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trừ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</w:t>
      </w:r>
      <w:proofErr w:type="spellStart"/>
      <w:ins w:id="78" w:author="Tuyen Lam (DA &amp; DP)" w:date="2023-09-22T16:02:00Z">
        <w:r w:rsidR="005A36A2" w:rsidRPr="00344020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344020">
          <w:rPr>
            <w:rFonts w:ascii="Arial" w:hAnsi="Arial" w:cs="Arial"/>
            <w:sz w:val="20"/>
            <w:szCs w:val="20"/>
          </w:rPr>
          <w:t xml:space="preserve"> 2 </w:t>
        </w:r>
        <w:proofErr w:type="spellStart"/>
        <w:r w:rsidR="005A36A2" w:rsidRPr="00344020">
          <w:rPr>
            <w:rFonts w:ascii="Arial" w:hAnsi="Arial" w:cs="Arial"/>
            <w:sz w:val="20"/>
            <w:szCs w:val="20"/>
          </w:rPr>
          <w:t>đợt</w:t>
        </w:r>
        <w:proofErr w:type="spellEnd"/>
        <w:r w:rsidR="005A36A2" w:rsidRPr="00344020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344020">
        <w:rPr>
          <w:rFonts w:ascii="Arial" w:hAnsi="Arial" w:cs="Arial"/>
          <w:sz w:val="20"/>
          <w:szCs w:val="20"/>
        </w:rPr>
        <w:t>thu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nhập</w:t>
      </w:r>
      <w:proofErr w:type="spellEnd"/>
      <w:ins w:id="79" w:author="Tuyen Lam (DA &amp; DP)" w:date="2023-09-22T16:02:00Z">
        <w:r w:rsidR="005A36A2" w:rsidRPr="0034402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A36A2" w:rsidRPr="00344020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344020">
          <w:rPr>
            <w:rFonts w:ascii="Arial" w:hAnsi="Arial" w:cs="Arial"/>
            <w:sz w:val="20"/>
            <w:szCs w:val="20"/>
          </w:rPr>
          <w:t xml:space="preserve"> 31/08/23 </w:t>
        </w:r>
        <w:proofErr w:type="spellStart"/>
        <w:r w:rsidR="005A36A2" w:rsidRPr="00344020">
          <w:rPr>
            <w:rFonts w:ascii="Arial" w:hAnsi="Arial" w:cs="Arial"/>
            <w:sz w:val="20"/>
            <w:szCs w:val="20"/>
          </w:rPr>
          <w:t>và</w:t>
        </w:r>
        <w:proofErr w:type="spellEnd"/>
        <w:r w:rsidR="005A36A2" w:rsidRPr="00344020">
          <w:rPr>
            <w:rFonts w:ascii="Arial" w:hAnsi="Arial" w:cs="Arial"/>
            <w:sz w:val="20"/>
            <w:szCs w:val="20"/>
          </w:rPr>
          <w:t xml:space="preserve"> 15/09/23</w:t>
        </w:r>
      </w:ins>
      <w:r w:rsidRPr="0034402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4020">
        <w:rPr>
          <w:rFonts w:ascii="Arial" w:hAnsi="Arial" w:cs="Arial"/>
          <w:sz w:val="20"/>
          <w:szCs w:val="20"/>
        </w:rPr>
        <w:t>số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tiền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mà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Anh/ </w:t>
      </w:r>
      <w:proofErr w:type="spellStart"/>
      <w:r w:rsidRPr="00344020">
        <w:rPr>
          <w:rFonts w:ascii="Arial" w:hAnsi="Arial" w:cs="Arial"/>
          <w:sz w:val="20"/>
          <w:szCs w:val="20"/>
        </w:rPr>
        <w:t>Chị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cần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hoàn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trả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vì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BD4">
        <w:rPr>
          <w:rFonts w:ascii="Arial" w:hAnsi="Arial" w:cs="Arial"/>
          <w:sz w:val="20"/>
          <w:szCs w:val="20"/>
        </w:rPr>
        <w:t>chênh</w:t>
      </w:r>
      <w:proofErr w:type="spellEnd"/>
      <w:r w:rsidRPr="00CF3B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BD4">
        <w:rPr>
          <w:rFonts w:ascii="Arial" w:hAnsi="Arial" w:cs="Arial"/>
          <w:sz w:val="20"/>
          <w:szCs w:val="20"/>
        </w:rPr>
        <w:t>lệch</w:t>
      </w:r>
      <w:proofErr w:type="spellEnd"/>
      <w:r w:rsidRPr="00CF3B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BD4">
        <w:rPr>
          <w:rFonts w:ascii="Arial" w:hAnsi="Arial" w:cs="Arial"/>
          <w:sz w:val="20"/>
          <w:szCs w:val="20"/>
        </w:rPr>
        <w:t>hoa</w:t>
      </w:r>
      <w:proofErr w:type="spellEnd"/>
      <w:r w:rsidRPr="00CF3B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BD4">
        <w:rPr>
          <w:rFonts w:ascii="Arial" w:hAnsi="Arial" w:cs="Arial"/>
          <w:sz w:val="20"/>
          <w:szCs w:val="20"/>
        </w:rPr>
        <w:t>hồng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là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del w:id="80" w:author="Tan Doan (DP)" w:date="2023-09-22T16:47:00Z">
        <w:r w:rsidR="00674EDD" w:rsidRPr="00844AAA" w:rsidDel="00E45F07">
          <w:rPr>
            <w:rFonts w:ascii="Arial" w:hAnsi="Arial" w:cs="Arial"/>
            <w:b/>
            <w:sz w:val="20"/>
            <w:szCs w:val="20"/>
          </w:rPr>
          <w:delText>8,436,000</w:delText>
        </w:r>
      </w:del>
      <w:ins w:id="81" w:author="Tan Doan (DP)" w:date="2023-09-22T16:58:00Z">
        <w:r w:rsidR="00A93DA1">
          <w:rPr>
            <w:rFonts w:ascii="Arial" w:hAnsi="Arial" w:cs="Arial"/>
            <w:b/>
            <w:sz w:val="20"/>
            <w:szCs w:val="20"/>
          </w:rPr>
          <w:t>{{</w:t>
        </w:r>
      </w:ins>
      <w:ins w:id="82" w:author="Tan Doan (DP)" w:date="2023-09-22T16:47:00Z">
        <w:r w:rsidR="00A93DA1">
          <w:rPr>
            <w:rFonts w:ascii="Arial" w:hAnsi="Arial" w:cs="Arial"/>
            <w:b/>
            <w:sz w:val="20"/>
            <w:szCs w:val="20"/>
          </w:rPr>
          <w:t>Return</w:t>
        </w:r>
      </w:ins>
      <w:ins w:id="83" w:author="Tan Doan (DP)" w:date="2023-09-22T16:58:00Z">
        <w:r w:rsidR="00A93DA1">
          <w:rPr>
            <w:rFonts w:ascii="Arial" w:hAnsi="Arial" w:cs="Arial"/>
            <w:b/>
            <w:sz w:val="20"/>
            <w:szCs w:val="20"/>
          </w:rPr>
          <w:t>}}</w:t>
        </w:r>
      </w:ins>
      <w:r w:rsidR="00674E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1A63BE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1A63BE">
        <w:rPr>
          <w:rFonts w:ascii="Arial" w:hAnsi="Arial" w:cs="Arial"/>
          <w:sz w:val="20"/>
          <w:szCs w:val="20"/>
        </w:rPr>
        <w:t xml:space="preserve"> </w:t>
      </w:r>
    </w:p>
    <w:p w14:paraId="62616F1E" w14:textId="07DDB378" w:rsidR="00DD65EB" w:rsidRPr="00342F56" w:rsidRDefault="00DD65EB" w:rsidP="00DD65E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 w:rsidRPr="00342F56">
        <w:rPr>
          <w:rFonts w:ascii="Arial" w:hAnsi="Arial" w:cs="Arial"/>
          <w:sz w:val="20"/>
          <w:szCs w:val="20"/>
        </w:rPr>
        <w:t>Anh/</w:t>
      </w:r>
      <w:proofErr w:type="spellStart"/>
      <w:r w:rsidRPr="00342F56">
        <w:rPr>
          <w:rFonts w:ascii="Arial" w:hAnsi="Arial" w:cs="Arial"/>
          <w:sz w:val="20"/>
          <w:szCs w:val="20"/>
        </w:rPr>
        <w:t>Chị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có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thể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thực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hiện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hoàn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trả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cho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  <w:szCs w:val="20"/>
        </w:rPr>
        <w:t>theo</w:t>
      </w:r>
      <w:proofErr w:type="spellEnd"/>
      <w:r w:rsidR="001A63BE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A63BE">
        <w:rPr>
          <w:rFonts w:ascii="Arial" w:hAnsi="Arial" w:cs="Arial"/>
          <w:sz w:val="20"/>
          <w:szCs w:val="20"/>
        </w:rPr>
        <w:t>trong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342F56">
        <w:rPr>
          <w:rFonts w:ascii="Arial" w:hAnsi="Arial" w:cs="Arial"/>
          <w:sz w:val="20"/>
          <w:szCs w:val="20"/>
        </w:rPr>
        <w:t>cách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sau</w:t>
      </w:r>
      <w:proofErr w:type="spellEnd"/>
      <w:r w:rsidRPr="00342F56">
        <w:rPr>
          <w:rFonts w:ascii="Arial" w:hAnsi="Arial" w:cs="Arial"/>
          <w:sz w:val="20"/>
          <w:szCs w:val="20"/>
        </w:rPr>
        <w:t>:</w:t>
      </w:r>
    </w:p>
    <w:p w14:paraId="4EF0B0FB" w14:textId="77777777" w:rsidR="00DD65EB" w:rsidRPr="00342F56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Cách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342F56">
        <w:rPr>
          <w:rFonts w:ascii="Arial" w:hAnsi="Arial" w:cs="Arial"/>
          <w:sz w:val="20"/>
          <w:szCs w:val="20"/>
        </w:rPr>
        <w:t>Đến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trực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tiếp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Văn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phòng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Kinh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doanh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mà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Anh/</w:t>
      </w:r>
      <w:proofErr w:type="spellStart"/>
      <w:r w:rsidRPr="00342F56">
        <w:rPr>
          <w:rFonts w:ascii="Arial" w:hAnsi="Arial" w:cs="Arial"/>
          <w:sz w:val="20"/>
          <w:szCs w:val="20"/>
        </w:rPr>
        <w:t>Chị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từng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hoạt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động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để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nộp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tiền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mặt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tại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Quầy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thanh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toán</w:t>
      </w:r>
      <w:proofErr w:type="spellEnd"/>
      <w:r w:rsidRPr="00342F56">
        <w:rPr>
          <w:rFonts w:ascii="Arial" w:hAnsi="Arial" w:cs="Arial"/>
          <w:sz w:val="20"/>
          <w:szCs w:val="20"/>
        </w:rPr>
        <w:t>.</w:t>
      </w:r>
    </w:p>
    <w:p w14:paraId="02C27A49" w14:textId="77777777" w:rsidR="00DD65EB" w:rsidRPr="00342F56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Cách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342F56">
        <w:rPr>
          <w:rFonts w:ascii="Arial" w:hAnsi="Arial" w:cs="Arial"/>
          <w:sz w:val="20"/>
          <w:szCs w:val="20"/>
        </w:rPr>
        <w:t>Chuyển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khoản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cho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342F56">
        <w:rPr>
          <w:rFonts w:ascii="Arial" w:hAnsi="Arial" w:cs="Arial"/>
          <w:sz w:val="20"/>
          <w:szCs w:val="20"/>
        </w:rPr>
        <w:t>số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Tài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khoản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như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sau</w:t>
      </w:r>
      <w:proofErr w:type="spellEnd"/>
      <w:r w:rsidRPr="00342F56">
        <w:rPr>
          <w:rFonts w:ascii="Arial" w:hAnsi="Arial" w:cs="Arial"/>
          <w:sz w:val="20"/>
          <w:szCs w:val="20"/>
        </w:rPr>
        <w:t>:</w:t>
      </w:r>
    </w:p>
    <w:p w14:paraId="79D9E19D" w14:textId="77777777" w:rsidR="00DD65EB" w:rsidRPr="00342F56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Số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Tài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Khoản</w:t>
      </w:r>
      <w:proofErr w:type="spellEnd"/>
      <w:r w:rsidRPr="00342F56">
        <w:rPr>
          <w:rFonts w:ascii="Arial" w:hAnsi="Arial" w:cs="Arial"/>
          <w:sz w:val="20"/>
          <w:szCs w:val="20"/>
        </w:rPr>
        <w:t>: 0181003409276</w:t>
      </w:r>
    </w:p>
    <w:p w14:paraId="36B12C7D" w14:textId="77777777" w:rsidR="00DD65EB" w:rsidRPr="00342F56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Tên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Chủ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Tài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Khoản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  <w:szCs w:val="20"/>
        </w:rPr>
        <w:t>Cổ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phần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Bảo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hiểm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Nhân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thọ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Phú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Hưng</w:t>
      </w:r>
      <w:proofErr w:type="spellEnd"/>
    </w:p>
    <w:p w14:paraId="460489E8" w14:textId="77777777" w:rsidR="00DD65EB" w:rsidRPr="00342F56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Ngân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Hàng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42F56">
        <w:rPr>
          <w:rFonts w:ascii="Arial" w:hAnsi="Arial" w:cs="Arial"/>
          <w:sz w:val="20"/>
          <w:szCs w:val="20"/>
        </w:rPr>
        <w:t>Vietcombank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342F56">
        <w:rPr>
          <w:rFonts w:ascii="Arial" w:hAnsi="Arial" w:cs="Arial"/>
          <w:sz w:val="20"/>
          <w:szCs w:val="20"/>
        </w:rPr>
        <w:t>Sài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Gòn</w:t>
      </w:r>
      <w:proofErr w:type="spellEnd"/>
    </w:p>
    <w:p w14:paraId="372B6299" w14:textId="6257FFEA" w:rsidR="00DD65EB" w:rsidRPr="00342F56" w:rsidRDefault="00DD65EB" w:rsidP="00586070">
      <w:pPr>
        <w:pStyle w:val="ListParagraph"/>
        <w:numPr>
          <w:ilvl w:val="0"/>
          <w:numId w:val="17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Nội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342F56">
        <w:rPr>
          <w:rFonts w:ascii="Arial" w:hAnsi="Arial" w:cs="Arial"/>
          <w:sz w:val="20"/>
          <w:szCs w:val="20"/>
        </w:rPr>
        <w:t>chuyển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tiền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  <w:r w:rsidRPr="00342F56">
        <w:rPr>
          <w:rFonts w:ascii="Arial" w:hAnsi="Arial" w:cs="Arial"/>
          <w:b/>
          <w:i/>
          <w:sz w:val="20"/>
          <w:szCs w:val="20"/>
        </w:rPr>
        <w:t>“</w:t>
      </w:r>
      <w:del w:id="84" w:author="Tan Doan (DP)" w:date="2023-09-22T16:50:00Z">
        <w:r w:rsidR="00586070" w:rsidDel="00344020">
          <w:rPr>
            <w:rFonts w:ascii="Arial" w:hAnsi="Arial" w:cs="Arial"/>
            <w:b/>
            <w:i/>
            <w:sz w:val="20"/>
            <w:szCs w:val="20"/>
          </w:rPr>
          <w:delText>Huynh Thi Thu</w:delText>
        </w:r>
        <w:r w:rsidR="00586070" w:rsidRPr="00586070" w:rsidDel="00344020">
          <w:rPr>
            <w:rFonts w:ascii="Arial" w:hAnsi="Arial" w:cs="Arial"/>
            <w:b/>
            <w:i/>
            <w:sz w:val="20"/>
            <w:szCs w:val="20"/>
          </w:rPr>
          <w:delText>y Trang</w:delText>
        </w:r>
      </w:del>
      <w:ins w:id="85" w:author="Tan Doan (DP)" w:date="2023-09-22T16:58:00Z">
        <w:r w:rsidR="00A93DA1">
          <w:rPr>
            <w:rFonts w:ascii="Arial" w:hAnsi="Arial" w:cs="Arial"/>
            <w:b/>
            <w:i/>
            <w:sz w:val="20"/>
            <w:szCs w:val="20"/>
          </w:rPr>
          <w:t>{{</w:t>
        </w:r>
      </w:ins>
      <w:ins w:id="86" w:author="Tan Doan (DP)" w:date="2023-09-22T16:50:00Z">
        <w:r w:rsidR="00A93DA1">
          <w:rPr>
            <w:rFonts w:ascii="Arial" w:hAnsi="Arial" w:cs="Arial"/>
            <w:b/>
            <w:i/>
            <w:sz w:val="20"/>
            <w:szCs w:val="20"/>
          </w:rPr>
          <w:t>Name</w:t>
        </w:r>
      </w:ins>
      <w:ins w:id="87" w:author="Tan Doan (DP)" w:date="2023-09-22T16:58:00Z">
        <w:r w:rsidR="00A93DA1">
          <w:rPr>
            <w:rFonts w:ascii="Arial" w:hAnsi="Arial" w:cs="Arial"/>
            <w:b/>
            <w:i/>
            <w:sz w:val="20"/>
            <w:szCs w:val="20"/>
          </w:rPr>
          <w:t>}}</w:t>
        </w:r>
      </w:ins>
      <w:ins w:id="88" w:author="Tan Doan (DP)" w:date="2023-09-22T16:50:00Z">
        <w:r w:rsidR="00344020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r w:rsidR="00586070" w:rsidRPr="00586070">
        <w:rPr>
          <w:rFonts w:ascii="Arial" w:hAnsi="Arial" w:cs="Arial"/>
          <w:b/>
          <w:i/>
          <w:sz w:val="20"/>
          <w:szCs w:val="20"/>
        </w:rPr>
        <w:t xml:space="preserve"> </w:t>
      </w:r>
      <w:r w:rsidRPr="00342F56">
        <w:rPr>
          <w:rFonts w:ascii="Arial" w:hAnsi="Arial" w:cs="Arial"/>
          <w:b/>
          <w:i/>
          <w:sz w:val="20"/>
          <w:szCs w:val="20"/>
        </w:rPr>
        <w:t>–</w:t>
      </w:r>
      <w:r w:rsidR="00586070" w:rsidRPr="00586070">
        <w:t xml:space="preserve"> </w:t>
      </w:r>
      <w:del w:id="89" w:author="Tan Doan (DP)" w:date="2023-09-22T16:50:00Z">
        <w:r w:rsidR="00586070" w:rsidRPr="00586070" w:rsidDel="00344020">
          <w:rPr>
            <w:rFonts w:ascii="Arial" w:hAnsi="Arial" w:cs="Arial"/>
            <w:b/>
            <w:i/>
            <w:sz w:val="20"/>
            <w:szCs w:val="20"/>
          </w:rPr>
          <w:delText xml:space="preserve">60080336 </w:delText>
        </w:r>
      </w:del>
      <w:ins w:id="90" w:author="Tan Doan (DP)" w:date="2023-09-22T16:58:00Z">
        <w:r w:rsidR="00A93DA1">
          <w:rPr>
            <w:rFonts w:ascii="Arial" w:hAnsi="Arial" w:cs="Arial"/>
            <w:b/>
            <w:i/>
            <w:sz w:val="20"/>
            <w:szCs w:val="20"/>
          </w:rPr>
          <w:t>{{</w:t>
        </w:r>
      </w:ins>
      <w:proofErr w:type="spellStart"/>
      <w:ins w:id="91" w:author="Tan Doan (DP)" w:date="2023-09-22T16:50:00Z">
        <w:r w:rsidR="00A93DA1">
          <w:rPr>
            <w:rFonts w:ascii="Arial" w:hAnsi="Arial" w:cs="Arial"/>
            <w:b/>
            <w:i/>
            <w:sz w:val="20"/>
            <w:szCs w:val="20"/>
          </w:rPr>
          <w:t>AgentCode</w:t>
        </w:r>
      </w:ins>
      <w:proofErr w:type="spellEnd"/>
      <w:ins w:id="92" w:author="Tan Doan (DP)" w:date="2023-09-22T16:58:00Z">
        <w:r w:rsidR="00A93DA1">
          <w:rPr>
            <w:rFonts w:ascii="Arial" w:hAnsi="Arial" w:cs="Arial"/>
            <w:b/>
            <w:i/>
            <w:sz w:val="20"/>
            <w:szCs w:val="20"/>
          </w:rPr>
          <w:t>}}</w:t>
        </w:r>
      </w:ins>
      <w:ins w:id="93" w:author="Tan Doan (DP)" w:date="2023-09-22T16:50:00Z">
        <w:r w:rsidR="00344020" w:rsidRPr="00586070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hoan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tra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chenh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lech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hoa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hong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da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nhan</w:t>
      </w:r>
      <w:proofErr w:type="spellEnd"/>
      <w:r w:rsidRPr="00342F56">
        <w:rPr>
          <w:rFonts w:ascii="Arial" w:hAnsi="Arial" w:cs="Arial"/>
          <w:b/>
          <w:i/>
          <w:sz w:val="20"/>
          <w:szCs w:val="20"/>
        </w:rPr>
        <w:t>”</w:t>
      </w:r>
    </w:p>
    <w:p w14:paraId="16724ED7" w14:textId="50012D3D" w:rsidR="00DD65EB" w:rsidRDefault="00DD65EB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58315E0B" w14:textId="3615EBF0" w:rsidR="00586070" w:rsidRDefault="00586070" w:rsidP="00DD65EB">
      <w:pPr>
        <w:spacing w:before="120" w:after="0" w:line="240" w:lineRule="exact"/>
        <w:ind w:right="14"/>
        <w:jc w:val="both"/>
        <w:rPr>
          <w:ins w:id="94" w:author="Tan Doan (DP)" w:date="2023-09-22T16:58:00Z"/>
          <w:rFonts w:ascii="Arial" w:hAnsi="Arial" w:cs="Arial"/>
          <w:sz w:val="20"/>
          <w:szCs w:val="20"/>
        </w:rPr>
      </w:pPr>
    </w:p>
    <w:p w14:paraId="02092DC8" w14:textId="77777777" w:rsidR="00A93DA1" w:rsidRDefault="00A93DA1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087EA0D1" w14:textId="2E7BCC51" w:rsidR="00586070" w:rsidRPr="00342F56" w:rsidRDefault="00586070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3A475DFB" w14:textId="25F64851" w:rsidR="00DD65EB" w:rsidRPr="00342F56" w:rsidRDefault="003C38D2" w:rsidP="00DD65EB">
      <w:pPr>
        <w:pStyle w:val="ListParagraph"/>
        <w:numPr>
          <w:ilvl w:val="0"/>
          <w:numId w:val="7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Sau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ngày</w:t>
      </w:r>
      <w:proofErr w:type="spellEnd"/>
      <w:r w:rsidR="007A3F9A" w:rsidRPr="00344020">
        <w:rPr>
          <w:rFonts w:ascii="Arial" w:hAnsi="Arial" w:cs="Arial"/>
          <w:sz w:val="20"/>
          <w:szCs w:val="20"/>
        </w:rPr>
        <w:t xml:space="preserve"> </w:t>
      </w:r>
      <w:ins w:id="95" w:author="Tuyen Lam (DA &amp; DP)" w:date="2023-09-22T16:03:00Z">
        <w:r w:rsidR="005A36A2" w:rsidRPr="00344020">
          <w:rPr>
            <w:rFonts w:ascii="Arial" w:hAnsi="Arial" w:cs="Arial"/>
            <w:b/>
            <w:sz w:val="20"/>
            <w:szCs w:val="20"/>
            <w:rPrChange w:id="96" w:author="Tan Doan (DP)" w:date="2023-09-22T16:50:00Z">
              <w:rPr>
                <w:rFonts w:ascii="Arial" w:hAnsi="Arial" w:cs="Arial"/>
                <w:sz w:val="20"/>
                <w:szCs w:val="20"/>
              </w:rPr>
            </w:rPrChange>
          </w:rPr>
          <w:t>10</w:t>
        </w:r>
      </w:ins>
      <w:del w:id="97" w:author="Tuyen Lam (DA &amp; DP)" w:date="2023-09-22T16:03:00Z">
        <w:r w:rsidR="007A3F9A" w:rsidRPr="00344020" w:rsidDel="005A36A2">
          <w:rPr>
            <w:rFonts w:ascii="Arial" w:hAnsi="Arial" w:cs="Arial"/>
            <w:b/>
            <w:sz w:val="20"/>
            <w:szCs w:val="20"/>
          </w:rPr>
          <w:delText>15</w:delText>
        </w:r>
      </w:del>
      <w:r w:rsidR="00844AAA" w:rsidRPr="00344020">
        <w:rPr>
          <w:rFonts w:ascii="Arial" w:hAnsi="Arial" w:cs="Arial"/>
          <w:b/>
          <w:sz w:val="20"/>
          <w:szCs w:val="20"/>
        </w:rPr>
        <w:t>/</w:t>
      </w:r>
      <w:ins w:id="98" w:author="Tuyen Lam (DA &amp; DP)" w:date="2023-09-22T16:03:00Z">
        <w:r w:rsidR="005A36A2" w:rsidRPr="00344020">
          <w:rPr>
            <w:rFonts w:ascii="Arial" w:hAnsi="Arial" w:cs="Arial"/>
            <w:b/>
            <w:sz w:val="20"/>
            <w:szCs w:val="20"/>
          </w:rPr>
          <w:t>10</w:t>
        </w:r>
      </w:ins>
      <w:del w:id="99" w:author="Tuyen Lam (DA &amp; DP)" w:date="2023-09-22T16:03:00Z">
        <w:r w:rsidR="00844AAA" w:rsidRPr="00344020" w:rsidDel="005A36A2">
          <w:rPr>
            <w:rFonts w:ascii="Arial" w:hAnsi="Arial" w:cs="Arial"/>
            <w:b/>
            <w:sz w:val="20"/>
            <w:szCs w:val="20"/>
          </w:rPr>
          <w:delText>09</w:delText>
        </w:r>
      </w:del>
      <w:r w:rsidR="00DD65EB" w:rsidRPr="00344020">
        <w:rPr>
          <w:rFonts w:ascii="Arial" w:hAnsi="Arial" w:cs="Arial"/>
          <w:b/>
          <w:sz w:val="20"/>
          <w:szCs w:val="20"/>
        </w:rPr>
        <w:t>/2023</w:t>
      </w:r>
      <w:r w:rsidR="00DD65EB" w:rsidRPr="00342F5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Trong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trường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Anh/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thực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hiện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nghĩa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vụ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hoặc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đầy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đủ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>, Anh/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được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xem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là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quy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định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về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nợ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và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sẽ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tiến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hành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thủ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tục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tiếp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theo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để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thu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hồi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số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tiền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này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kể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đưa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tên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Anh/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vào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Danh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sách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Hiệp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Hội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Bảo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hiểm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Việt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Nam.</w:t>
      </w:r>
    </w:p>
    <w:p w14:paraId="5EED31C9" w14:textId="77777777" w:rsidR="00DD65EB" w:rsidRPr="00342F56" w:rsidRDefault="00DD65EB" w:rsidP="00DD65EB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bookmarkStart w:id="100" w:name="_Hlk47538148"/>
      <w:proofErr w:type="spellStart"/>
      <w:r w:rsidRPr="00342F56">
        <w:rPr>
          <w:rFonts w:ascii="Arial" w:hAnsi="Arial" w:cs="Arial"/>
          <w:sz w:val="20"/>
          <w:szCs w:val="20"/>
        </w:rPr>
        <w:t>Mọi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vấn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đề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thắc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mắc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liên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quan</w:t>
      </w:r>
      <w:proofErr w:type="spellEnd"/>
      <w:r w:rsidRPr="00342F56">
        <w:rPr>
          <w:rFonts w:ascii="Arial" w:hAnsi="Arial" w:cs="Arial"/>
          <w:sz w:val="20"/>
          <w:szCs w:val="20"/>
        </w:rPr>
        <w:t>, Anh/</w:t>
      </w:r>
      <w:proofErr w:type="spellStart"/>
      <w:r w:rsidRPr="00342F56">
        <w:rPr>
          <w:rFonts w:ascii="Arial" w:hAnsi="Arial" w:cs="Arial"/>
          <w:sz w:val="20"/>
          <w:szCs w:val="20"/>
        </w:rPr>
        <w:t>Chị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có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thể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liên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hệ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Phòng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Quản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Lý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342F56">
        <w:rPr>
          <w:rFonts w:ascii="Arial" w:hAnsi="Arial" w:cs="Arial"/>
          <w:sz w:val="20"/>
          <w:szCs w:val="20"/>
        </w:rPr>
        <w:t>Nhập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Kinh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Doanh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theo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342F56">
        <w:rPr>
          <w:rFonts w:ascii="Arial" w:hAnsi="Arial" w:cs="Arial"/>
          <w:sz w:val="20"/>
          <w:szCs w:val="20"/>
        </w:rPr>
        <w:t>liên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hệ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dưới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đây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2F56">
        <w:rPr>
          <w:rFonts w:ascii="Arial" w:hAnsi="Arial" w:cs="Arial"/>
          <w:sz w:val="20"/>
          <w:szCs w:val="20"/>
        </w:rPr>
        <w:t>để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được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hướng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dẫn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342F56">
        <w:rPr>
          <w:rFonts w:ascii="Arial" w:hAnsi="Arial" w:cs="Arial"/>
          <w:sz w:val="20"/>
          <w:szCs w:val="20"/>
        </w:rPr>
        <w:t>giải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thích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</w:p>
    <w:p w14:paraId="4C9BD06C" w14:textId="77777777" w:rsidR="00DD65EB" w:rsidRPr="00342F56" w:rsidRDefault="00DD65EB" w:rsidP="00DD65EB">
      <w:pPr>
        <w:pStyle w:val="ListParagraph"/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Phòng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Quản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Lý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342F56">
        <w:rPr>
          <w:rFonts w:ascii="Arial" w:hAnsi="Arial" w:cs="Arial"/>
          <w:sz w:val="20"/>
          <w:szCs w:val="20"/>
        </w:rPr>
        <w:t>Nhập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Kinh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Doanh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  <w:szCs w:val="20"/>
        </w:rPr>
        <w:t>Cổ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phần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Bảo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hiểm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Nhân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thọ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Phú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Hưng</w:t>
      </w:r>
      <w:proofErr w:type="spellEnd"/>
    </w:p>
    <w:p w14:paraId="1097A85D" w14:textId="264B9BFF" w:rsidR="00DD65EB" w:rsidRPr="00342F56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Điện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thoại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(84-28) 54137199 – </w:t>
      </w:r>
      <w:proofErr w:type="spellStart"/>
      <w:r w:rsidRPr="00342F56">
        <w:rPr>
          <w:rFonts w:ascii="Arial" w:hAnsi="Arial" w:cs="Arial"/>
          <w:sz w:val="20"/>
          <w:szCs w:val="20"/>
        </w:rPr>
        <w:t>Số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nội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bộ</w:t>
      </w:r>
      <w:proofErr w:type="spellEnd"/>
      <w:r w:rsidR="00E81674">
        <w:rPr>
          <w:rFonts w:ascii="Arial" w:hAnsi="Arial" w:cs="Arial"/>
          <w:sz w:val="20"/>
          <w:szCs w:val="20"/>
        </w:rPr>
        <w:t xml:space="preserve">: </w:t>
      </w:r>
      <w:r w:rsidR="00E81674" w:rsidRPr="00E81674">
        <w:rPr>
          <w:rFonts w:ascii="Arial" w:hAnsi="Arial" w:cs="Arial"/>
          <w:b/>
          <w:sz w:val="20"/>
          <w:szCs w:val="20"/>
        </w:rPr>
        <w:t>1371</w:t>
      </w:r>
      <w:r w:rsidRPr="00342F56">
        <w:rPr>
          <w:rFonts w:ascii="Arial" w:hAnsi="Arial" w:cs="Arial"/>
          <w:sz w:val="20"/>
          <w:szCs w:val="20"/>
        </w:rPr>
        <w:t xml:space="preserve"> </w:t>
      </w:r>
    </w:p>
    <w:p w14:paraId="2522A532" w14:textId="77777777" w:rsidR="00DD65EB" w:rsidRPr="00342F56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 w:rsidRPr="00342F56">
        <w:rPr>
          <w:rFonts w:ascii="Arial" w:hAnsi="Arial" w:cs="Arial"/>
          <w:sz w:val="20"/>
          <w:szCs w:val="20"/>
        </w:rPr>
        <w:t>Email: dp@phuhunglife.com</w:t>
      </w:r>
    </w:p>
    <w:bookmarkEnd w:id="100"/>
    <w:p w14:paraId="3D28257D" w14:textId="77777777" w:rsidR="00DD65EB" w:rsidRPr="00342F56" w:rsidRDefault="00DD65EB" w:rsidP="00DD65EB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  <w:szCs w:val="20"/>
        </w:rPr>
        <w:t>thông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báo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đến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Anh/</w:t>
      </w:r>
      <w:proofErr w:type="spellStart"/>
      <w:r w:rsidRPr="00342F56">
        <w:rPr>
          <w:rFonts w:ascii="Arial" w:hAnsi="Arial" w:cs="Arial"/>
          <w:sz w:val="20"/>
          <w:szCs w:val="20"/>
        </w:rPr>
        <w:t>Chị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được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biết</w:t>
      </w:r>
      <w:proofErr w:type="spellEnd"/>
      <w:r w:rsidRPr="00342F56">
        <w:rPr>
          <w:rFonts w:ascii="Arial" w:hAnsi="Arial" w:cs="Arial"/>
          <w:sz w:val="20"/>
          <w:szCs w:val="20"/>
        </w:rPr>
        <w:t>.</w:t>
      </w:r>
    </w:p>
    <w:p w14:paraId="4832FA56" w14:textId="77777777" w:rsidR="00DD65EB" w:rsidRPr="00342F56" w:rsidRDefault="00DD65EB" w:rsidP="00DD65EB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Trân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trọng</w:t>
      </w:r>
      <w:proofErr w:type="spellEnd"/>
      <w:r w:rsidRPr="00342F56">
        <w:rPr>
          <w:rFonts w:ascii="Arial" w:hAnsi="Arial" w:cs="Arial"/>
          <w:sz w:val="20"/>
          <w:szCs w:val="20"/>
        </w:rPr>
        <w:t>,</w:t>
      </w:r>
      <w:r w:rsidRPr="00342F56">
        <w:rPr>
          <w:rFonts w:ascii="Arial" w:hAnsi="Arial" w:cs="Arial"/>
          <w:sz w:val="20"/>
          <w:szCs w:val="20"/>
        </w:rPr>
        <w:tab/>
      </w:r>
      <w:r w:rsidRPr="00342F56">
        <w:rPr>
          <w:rFonts w:ascii="Arial" w:hAnsi="Arial" w:cs="Arial"/>
          <w:sz w:val="20"/>
          <w:szCs w:val="20"/>
        </w:rPr>
        <w:tab/>
      </w:r>
      <w:r w:rsidRPr="00342F56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D65EB" w:rsidRPr="00342F56" w14:paraId="29FD4235" w14:textId="77777777" w:rsidTr="00EC5151">
        <w:tc>
          <w:tcPr>
            <w:tcW w:w="7088" w:type="dxa"/>
          </w:tcPr>
          <w:p w14:paraId="66BA8B7C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  <w:p w14:paraId="1D85F083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688A9C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9A6547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C3022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F4BEF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5109E2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42F56">
              <w:rPr>
                <w:rFonts w:ascii="Arial" w:hAnsi="Arial" w:cs="Arial"/>
                <w:b/>
                <w:sz w:val="20"/>
                <w:szCs w:val="20"/>
              </w:rPr>
              <w:t>NGUYỄN KHẮC THÀNH ĐẠT</w:t>
            </w:r>
          </w:p>
          <w:p w14:paraId="2DF4F8E5" w14:textId="77777777" w:rsidR="00DD65EB" w:rsidRPr="00342F56" w:rsidRDefault="00DD65EB" w:rsidP="00EC5151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</w:tbl>
    <w:p w14:paraId="54C4F0CF" w14:textId="2DD153FD" w:rsidR="00421121" w:rsidRPr="00342F56" w:rsidRDefault="00421121" w:rsidP="004E7471">
      <w:pPr>
        <w:pStyle w:val="ListParagraph"/>
        <w:spacing w:before="120" w:after="0" w:line="240" w:lineRule="exact"/>
        <w:ind w:right="14"/>
        <w:jc w:val="both"/>
        <w:rPr>
          <w:rFonts w:ascii="Arial" w:hAnsi="Arial" w:cs="Arial"/>
        </w:rPr>
      </w:pPr>
    </w:p>
    <w:sectPr w:rsidR="00421121" w:rsidRPr="00342F56" w:rsidSect="00AE5A0A">
      <w:headerReference w:type="default" r:id="rId8"/>
      <w:footerReference w:type="default" r:id="rId9"/>
      <w:pgSz w:w="11906" w:h="16838"/>
      <w:pgMar w:top="1843" w:right="1016" w:bottom="1260" w:left="1350" w:header="708" w:footer="3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9E6A3" w14:textId="77777777" w:rsidR="00D32B72" w:rsidRDefault="00D32B72" w:rsidP="00335B32">
      <w:pPr>
        <w:spacing w:after="0" w:line="240" w:lineRule="auto"/>
      </w:pPr>
      <w:r>
        <w:separator/>
      </w:r>
    </w:p>
  </w:endnote>
  <w:endnote w:type="continuationSeparator" w:id="0">
    <w:p w14:paraId="519F7524" w14:textId="77777777" w:rsidR="00D32B72" w:rsidRDefault="00D32B72" w:rsidP="0033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151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9AEC8" w14:textId="61FA834F" w:rsidR="004F74E8" w:rsidRDefault="004F74E8">
            <w:pPr>
              <w:pStyle w:val="Footer"/>
              <w:jc w:val="right"/>
            </w:pPr>
            <w:r>
              <w:t xml:space="preserve">Trang 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PAGE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F20F15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  <w:r w:rsidRPr="004F74E8">
              <w:rPr>
                <w:bCs/>
                <w:sz w:val="24"/>
                <w:szCs w:val="24"/>
              </w:rPr>
              <w:t>/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NUMPAGES 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F20F15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0A507" w14:textId="77777777" w:rsidR="00D32B72" w:rsidRDefault="00D32B72" w:rsidP="00335B32">
      <w:pPr>
        <w:spacing w:after="0" w:line="240" w:lineRule="auto"/>
      </w:pPr>
      <w:r>
        <w:separator/>
      </w:r>
    </w:p>
  </w:footnote>
  <w:footnote w:type="continuationSeparator" w:id="0">
    <w:p w14:paraId="591B03F5" w14:textId="77777777" w:rsidR="00D32B72" w:rsidRDefault="00D32B72" w:rsidP="0033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61CF4" w14:textId="77777777" w:rsidR="00335B32" w:rsidRDefault="00335B3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30CE41" wp14:editId="726567C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945" cy="1073150"/>
          <wp:effectExtent l="0" t="0" r="190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B1"/>
    <w:multiLevelType w:val="hybridMultilevel"/>
    <w:tmpl w:val="15829B02"/>
    <w:lvl w:ilvl="0" w:tplc="AB8EFD5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786951"/>
    <w:multiLevelType w:val="hybridMultilevel"/>
    <w:tmpl w:val="8E605DD2"/>
    <w:lvl w:ilvl="0" w:tplc="54E400F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417"/>
    <w:multiLevelType w:val="hybridMultilevel"/>
    <w:tmpl w:val="3354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2A86"/>
    <w:multiLevelType w:val="hybridMultilevel"/>
    <w:tmpl w:val="F54E381E"/>
    <w:lvl w:ilvl="0" w:tplc="B43601F8">
      <w:start w:val="10"/>
      <w:numFmt w:val="bullet"/>
      <w:lvlText w:val="-"/>
      <w:lvlJc w:val="left"/>
      <w:pPr>
        <w:ind w:left="90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61A7017"/>
    <w:multiLevelType w:val="hybridMultilevel"/>
    <w:tmpl w:val="E2EE4D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80B40"/>
    <w:multiLevelType w:val="hybridMultilevel"/>
    <w:tmpl w:val="77A67DFE"/>
    <w:lvl w:ilvl="0" w:tplc="077679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4D76206"/>
    <w:multiLevelType w:val="hybridMultilevel"/>
    <w:tmpl w:val="3C225D20"/>
    <w:lvl w:ilvl="0" w:tplc="5C468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25A66"/>
    <w:multiLevelType w:val="hybridMultilevel"/>
    <w:tmpl w:val="72848AA2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4B291800"/>
    <w:multiLevelType w:val="hybridMultilevel"/>
    <w:tmpl w:val="0F3E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66C9"/>
    <w:multiLevelType w:val="hybridMultilevel"/>
    <w:tmpl w:val="F776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01254"/>
    <w:multiLevelType w:val="hybridMultilevel"/>
    <w:tmpl w:val="00B4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5749"/>
    <w:multiLevelType w:val="hybridMultilevel"/>
    <w:tmpl w:val="F88E0B58"/>
    <w:lvl w:ilvl="0" w:tplc="1598E7B6">
      <w:start w:val="1"/>
      <w:numFmt w:val="bullet"/>
      <w:lvlText w:val="-"/>
      <w:lvlJc w:val="left"/>
      <w:pPr>
        <w:ind w:left="2016" w:hanging="360"/>
      </w:pPr>
      <w:rPr>
        <w:rFonts w:ascii="Arial" w:eastAsia="Arial" w:hAnsi="Arial" w:cs="Arial" w:hint="default"/>
      </w:rPr>
    </w:lvl>
    <w:lvl w:ilvl="1" w:tplc="0409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55C37EE"/>
    <w:multiLevelType w:val="hybridMultilevel"/>
    <w:tmpl w:val="2546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370F"/>
    <w:multiLevelType w:val="hybridMultilevel"/>
    <w:tmpl w:val="3D265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C33E5"/>
    <w:multiLevelType w:val="hybridMultilevel"/>
    <w:tmpl w:val="00B47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A1A56"/>
    <w:multiLevelType w:val="hybridMultilevel"/>
    <w:tmpl w:val="1E028E40"/>
    <w:lvl w:ilvl="0" w:tplc="D8A031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15"/>
  </w:num>
  <w:num w:numId="10">
    <w:abstractNumId w:val="5"/>
  </w:num>
  <w:num w:numId="11">
    <w:abstractNumId w:val="17"/>
  </w:num>
  <w:num w:numId="12">
    <w:abstractNumId w:val="7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Doan (DP)">
    <w15:presenceInfo w15:providerId="AD" w15:userId="S-1-5-21-4168232644-2608435895-2654246334-18188"/>
  </w15:person>
  <w15:person w15:author="Tuyen Lam (DA &amp; DP)">
    <w15:presenceInfo w15:providerId="AD" w15:userId="S-1-5-21-4168232644-2608435895-2654246334-7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2"/>
    <w:rsid w:val="00011903"/>
    <w:rsid w:val="00011A9E"/>
    <w:rsid w:val="00035B1D"/>
    <w:rsid w:val="00072BA4"/>
    <w:rsid w:val="00075673"/>
    <w:rsid w:val="00077B3A"/>
    <w:rsid w:val="000827DD"/>
    <w:rsid w:val="000A77E5"/>
    <w:rsid w:val="000B5163"/>
    <w:rsid w:val="000B6C41"/>
    <w:rsid w:val="000B7903"/>
    <w:rsid w:val="000C3515"/>
    <w:rsid w:val="000C3DEE"/>
    <w:rsid w:val="000D2E12"/>
    <w:rsid w:val="000D3F5A"/>
    <w:rsid w:val="001037AD"/>
    <w:rsid w:val="00105710"/>
    <w:rsid w:val="001151C2"/>
    <w:rsid w:val="00115EF5"/>
    <w:rsid w:val="00125590"/>
    <w:rsid w:val="00125C72"/>
    <w:rsid w:val="00140928"/>
    <w:rsid w:val="00145A08"/>
    <w:rsid w:val="00163057"/>
    <w:rsid w:val="0017079B"/>
    <w:rsid w:val="001752F6"/>
    <w:rsid w:val="00185D4D"/>
    <w:rsid w:val="001A63BE"/>
    <w:rsid w:val="001D5A6D"/>
    <w:rsid w:val="001E36AD"/>
    <w:rsid w:val="001F3DD2"/>
    <w:rsid w:val="00203DF6"/>
    <w:rsid w:val="00205499"/>
    <w:rsid w:val="00214EB6"/>
    <w:rsid w:val="002251AB"/>
    <w:rsid w:val="00230B67"/>
    <w:rsid w:val="002327F9"/>
    <w:rsid w:val="002676B1"/>
    <w:rsid w:val="002834A4"/>
    <w:rsid w:val="00297F51"/>
    <w:rsid w:val="002E703B"/>
    <w:rsid w:val="00300DC0"/>
    <w:rsid w:val="0030403B"/>
    <w:rsid w:val="00327BB6"/>
    <w:rsid w:val="00335B32"/>
    <w:rsid w:val="00342F56"/>
    <w:rsid w:val="00344020"/>
    <w:rsid w:val="003446B9"/>
    <w:rsid w:val="00352360"/>
    <w:rsid w:val="00356149"/>
    <w:rsid w:val="00371B4C"/>
    <w:rsid w:val="00372981"/>
    <w:rsid w:val="003C38D2"/>
    <w:rsid w:val="003F4E4A"/>
    <w:rsid w:val="00414A66"/>
    <w:rsid w:val="00420292"/>
    <w:rsid w:val="00421121"/>
    <w:rsid w:val="00446E86"/>
    <w:rsid w:val="004610F3"/>
    <w:rsid w:val="00465F52"/>
    <w:rsid w:val="0048637F"/>
    <w:rsid w:val="00496528"/>
    <w:rsid w:val="004C7A43"/>
    <w:rsid w:val="004D1F15"/>
    <w:rsid w:val="004E0724"/>
    <w:rsid w:val="004E7471"/>
    <w:rsid w:val="004F1AD9"/>
    <w:rsid w:val="004F5B1C"/>
    <w:rsid w:val="004F74E8"/>
    <w:rsid w:val="00500DDB"/>
    <w:rsid w:val="00504730"/>
    <w:rsid w:val="0051397B"/>
    <w:rsid w:val="00520025"/>
    <w:rsid w:val="005216CE"/>
    <w:rsid w:val="00526FCB"/>
    <w:rsid w:val="0054579D"/>
    <w:rsid w:val="005630DF"/>
    <w:rsid w:val="00586070"/>
    <w:rsid w:val="00586956"/>
    <w:rsid w:val="005A36A2"/>
    <w:rsid w:val="005B366D"/>
    <w:rsid w:val="005C372E"/>
    <w:rsid w:val="006043CF"/>
    <w:rsid w:val="006321CD"/>
    <w:rsid w:val="006472CA"/>
    <w:rsid w:val="006669CA"/>
    <w:rsid w:val="00674EDD"/>
    <w:rsid w:val="00681D04"/>
    <w:rsid w:val="006946F1"/>
    <w:rsid w:val="0069594F"/>
    <w:rsid w:val="006F19BD"/>
    <w:rsid w:val="006F4F71"/>
    <w:rsid w:val="00702217"/>
    <w:rsid w:val="00710CEE"/>
    <w:rsid w:val="00721E7E"/>
    <w:rsid w:val="00722249"/>
    <w:rsid w:val="00725043"/>
    <w:rsid w:val="00735CE2"/>
    <w:rsid w:val="007541AB"/>
    <w:rsid w:val="00754293"/>
    <w:rsid w:val="00766595"/>
    <w:rsid w:val="007766C5"/>
    <w:rsid w:val="00777CB0"/>
    <w:rsid w:val="007A3F9A"/>
    <w:rsid w:val="007B5412"/>
    <w:rsid w:val="007E13F3"/>
    <w:rsid w:val="007E1ED4"/>
    <w:rsid w:val="007E4487"/>
    <w:rsid w:val="00811968"/>
    <w:rsid w:val="008220C2"/>
    <w:rsid w:val="00831511"/>
    <w:rsid w:val="008315D5"/>
    <w:rsid w:val="00844AAA"/>
    <w:rsid w:val="00866DE9"/>
    <w:rsid w:val="00867243"/>
    <w:rsid w:val="008733AA"/>
    <w:rsid w:val="00885AD7"/>
    <w:rsid w:val="008A4517"/>
    <w:rsid w:val="008C07C5"/>
    <w:rsid w:val="008D0EBD"/>
    <w:rsid w:val="008E50CE"/>
    <w:rsid w:val="008E6DA6"/>
    <w:rsid w:val="008F73CE"/>
    <w:rsid w:val="00931819"/>
    <w:rsid w:val="00937B35"/>
    <w:rsid w:val="009443B7"/>
    <w:rsid w:val="0096149A"/>
    <w:rsid w:val="009675B4"/>
    <w:rsid w:val="00977590"/>
    <w:rsid w:val="009D008D"/>
    <w:rsid w:val="009E09AA"/>
    <w:rsid w:val="009F67A0"/>
    <w:rsid w:val="00A14CFB"/>
    <w:rsid w:val="00A14F82"/>
    <w:rsid w:val="00A27B33"/>
    <w:rsid w:val="00A31A48"/>
    <w:rsid w:val="00A33C96"/>
    <w:rsid w:val="00A576CC"/>
    <w:rsid w:val="00A84034"/>
    <w:rsid w:val="00A90C9A"/>
    <w:rsid w:val="00A91424"/>
    <w:rsid w:val="00A93DA1"/>
    <w:rsid w:val="00AB4743"/>
    <w:rsid w:val="00AC1A27"/>
    <w:rsid w:val="00AE0359"/>
    <w:rsid w:val="00AE121B"/>
    <w:rsid w:val="00AE5A0A"/>
    <w:rsid w:val="00AF324B"/>
    <w:rsid w:val="00B0547D"/>
    <w:rsid w:val="00B21E2A"/>
    <w:rsid w:val="00B3046E"/>
    <w:rsid w:val="00B338BD"/>
    <w:rsid w:val="00B53725"/>
    <w:rsid w:val="00B63010"/>
    <w:rsid w:val="00B818D4"/>
    <w:rsid w:val="00BC008E"/>
    <w:rsid w:val="00BC0235"/>
    <w:rsid w:val="00BC31DB"/>
    <w:rsid w:val="00BC5908"/>
    <w:rsid w:val="00BD2191"/>
    <w:rsid w:val="00C018F0"/>
    <w:rsid w:val="00C2302B"/>
    <w:rsid w:val="00C27C89"/>
    <w:rsid w:val="00C41ABD"/>
    <w:rsid w:val="00C50661"/>
    <w:rsid w:val="00C676B8"/>
    <w:rsid w:val="00C80260"/>
    <w:rsid w:val="00C80FBC"/>
    <w:rsid w:val="00C84E5A"/>
    <w:rsid w:val="00C958AB"/>
    <w:rsid w:val="00CF18C0"/>
    <w:rsid w:val="00CF6615"/>
    <w:rsid w:val="00D015E0"/>
    <w:rsid w:val="00D25007"/>
    <w:rsid w:val="00D31D2C"/>
    <w:rsid w:val="00D32B72"/>
    <w:rsid w:val="00D4382A"/>
    <w:rsid w:val="00D50237"/>
    <w:rsid w:val="00D6236A"/>
    <w:rsid w:val="00D74057"/>
    <w:rsid w:val="00D85238"/>
    <w:rsid w:val="00D94022"/>
    <w:rsid w:val="00DA425B"/>
    <w:rsid w:val="00DA7893"/>
    <w:rsid w:val="00DC0E87"/>
    <w:rsid w:val="00DD6294"/>
    <w:rsid w:val="00DD65EB"/>
    <w:rsid w:val="00E01927"/>
    <w:rsid w:val="00E31739"/>
    <w:rsid w:val="00E440B1"/>
    <w:rsid w:val="00E45F07"/>
    <w:rsid w:val="00E51B95"/>
    <w:rsid w:val="00E574BE"/>
    <w:rsid w:val="00E77703"/>
    <w:rsid w:val="00E81674"/>
    <w:rsid w:val="00EB32AB"/>
    <w:rsid w:val="00EB345C"/>
    <w:rsid w:val="00EC1009"/>
    <w:rsid w:val="00EC4A83"/>
    <w:rsid w:val="00EC59D5"/>
    <w:rsid w:val="00ED18BD"/>
    <w:rsid w:val="00ED21DA"/>
    <w:rsid w:val="00ED3446"/>
    <w:rsid w:val="00F01C8A"/>
    <w:rsid w:val="00F02CAD"/>
    <w:rsid w:val="00F03B07"/>
    <w:rsid w:val="00F06D34"/>
    <w:rsid w:val="00F07981"/>
    <w:rsid w:val="00F20F15"/>
    <w:rsid w:val="00F317B3"/>
    <w:rsid w:val="00F56763"/>
    <w:rsid w:val="00F76156"/>
    <w:rsid w:val="00F835D2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AB169"/>
  <w15:chartTrackingRefBased/>
  <w15:docId w15:val="{1BE646F0-C9D9-4EF3-B0D9-0C8D065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65F52"/>
    <w:pPr>
      <w:widowControl w:val="0"/>
      <w:autoSpaceDE w:val="0"/>
      <w:autoSpaceDN w:val="0"/>
      <w:spacing w:after="0" w:line="240" w:lineRule="auto"/>
      <w:ind w:left="1380" w:hanging="360"/>
      <w:outlineLvl w:val="3"/>
    </w:pPr>
    <w:rPr>
      <w:rFonts w:ascii="Arial" w:eastAsia="Arial" w:hAnsi="Arial" w:cs="Arial"/>
      <w:b/>
      <w:bCs/>
      <w:sz w:val="16"/>
      <w:szCs w:val="1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32"/>
  </w:style>
  <w:style w:type="paragraph" w:styleId="Footer">
    <w:name w:val="footer"/>
    <w:basedOn w:val="Normal"/>
    <w:link w:val="Foot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32"/>
  </w:style>
  <w:style w:type="paragraph" w:styleId="ListParagraph">
    <w:name w:val="List Paragraph"/>
    <w:basedOn w:val="Normal"/>
    <w:uiPriority w:val="34"/>
    <w:qFormat/>
    <w:rsid w:val="00297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B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C958AB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C9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1E2A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B818D4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F52"/>
    <w:rPr>
      <w:rFonts w:ascii="Arial" w:eastAsia="Arial" w:hAnsi="Arial" w:cs="Arial"/>
      <w:b/>
      <w:bCs/>
      <w:sz w:val="16"/>
      <w:szCs w:val="16"/>
      <w:lang w:val="vi"/>
    </w:rPr>
  </w:style>
  <w:style w:type="paragraph" w:styleId="BodyText">
    <w:name w:val="Body Text"/>
    <w:basedOn w:val="Normal"/>
    <w:link w:val="BodyTextChar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65F52"/>
    <w:rPr>
      <w:rFonts w:ascii="Arial" w:eastAsia="Arial" w:hAnsi="Arial" w:cs="Arial"/>
      <w:sz w:val="16"/>
      <w:szCs w:val="16"/>
      <w:lang w:val="vi"/>
    </w:rPr>
  </w:style>
  <w:style w:type="paragraph" w:customStyle="1" w:styleId="TableParagraph">
    <w:name w:val="Table Paragraph"/>
    <w:basedOn w:val="Normal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F0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99698-8063-4D67-A618-E65CB6D6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 Hung Life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 (DA)</dc:creator>
  <cp:keywords/>
  <dc:description/>
  <cp:lastModifiedBy>Tan Doan (DP)</cp:lastModifiedBy>
  <cp:revision>9</cp:revision>
  <cp:lastPrinted>2022-11-21T03:59:00Z</cp:lastPrinted>
  <dcterms:created xsi:type="dcterms:W3CDTF">2023-09-22T09:01:00Z</dcterms:created>
  <dcterms:modified xsi:type="dcterms:W3CDTF">2023-09-22T10:02:00Z</dcterms:modified>
</cp:coreProperties>
</file>