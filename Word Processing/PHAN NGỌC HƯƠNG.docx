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163057" w:rsidRPr="00531175" w14:paraId="471DFBF9" w14:textId="77777777" w:rsidTr="0082455F">
        <w:tc>
          <w:tcPr>
            <w:tcW w:w="4338" w:type="dxa"/>
          </w:tcPr>
          <w:p w14:paraId="04A38BD9" w14:textId="2541BB7F" w:rsidR="00163057" w:rsidRPr="00531175" w:rsidRDefault="00163057" w:rsidP="008245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10" w:type="dxa"/>
          </w:tcPr>
          <w:p w14:paraId="1138B254" w14:textId="2F620D11" w:rsidR="00163057" w:rsidRPr="00531175" w:rsidRDefault="00163057" w:rsidP="0082455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1175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531175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 xml:space="preserve"> 2</w:t>
            </w:r>
            <w:ins w:id="0" w:author="Tan Doan (DP)" w:date="2023-09-22T16:45:00Z">
              <w:r w:rsidR="00E45F07" w:rsidRPr="00531175">
                <w:rPr>
                  <w:rFonts w:ascii="Arial" w:hAnsi="Arial" w:cs="Arial"/>
                  <w:i/>
                  <w:sz w:val="20"/>
                  <w:szCs w:val="20"/>
                </w:rPr>
                <w:t>2</w:t>
              </w:r>
            </w:ins>
            <w:del w:id="1" w:author="Tan Doan (DP)" w:date="2023-09-22T16:45:00Z">
              <w:r w:rsidR="006F4F71" w:rsidRPr="00531175" w:rsidDel="00E45F07">
                <w:rPr>
                  <w:rFonts w:ascii="Arial" w:hAnsi="Arial" w:cs="Arial"/>
                  <w:i/>
                  <w:sz w:val="20"/>
                  <w:szCs w:val="20"/>
                </w:rPr>
                <w:delText>9</w:delText>
              </w:r>
            </w:del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 xml:space="preserve"> 0</w:t>
            </w:r>
            <w:ins w:id="2" w:author="Tan Doan (DP)" w:date="2023-09-22T16:45:00Z">
              <w:r w:rsidR="00E45F07" w:rsidRPr="00531175">
                <w:rPr>
                  <w:rFonts w:ascii="Arial" w:hAnsi="Arial" w:cs="Arial"/>
                  <w:i/>
                  <w:sz w:val="20"/>
                  <w:szCs w:val="20"/>
                </w:rPr>
                <w:t>9</w:t>
              </w:r>
            </w:ins>
            <w:del w:id="3" w:author="Tan Doan (DP)" w:date="2023-09-22T16:45:00Z">
              <w:r w:rsidR="006F4F71" w:rsidRPr="00531175" w:rsidDel="00E45F07">
                <w:rPr>
                  <w:rFonts w:ascii="Arial" w:hAnsi="Arial" w:cs="Arial"/>
                  <w:i/>
                  <w:sz w:val="20"/>
                  <w:szCs w:val="20"/>
                </w:rPr>
                <w:delText>8</w:delText>
              </w:r>
            </w:del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6F4F71" w:rsidRPr="00531175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64584B2C" w14:textId="77777777" w:rsidR="00163057" w:rsidRPr="00531175" w:rsidRDefault="00163057" w:rsidP="00163057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48B2B3" w14:textId="2E46F869" w:rsidR="00163057" w:rsidRPr="00531175" w:rsidRDefault="00163057" w:rsidP="0016305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531175">
        <w:rPr>
          <w:rFonts w:ascii="Arial" w:hAnsi="Arial" w:cs="Arial"/>
          <w:b/>
          <w:bCs/>
          <w:rPrChange w:id="4" w:author="Tan Doan (DP)" w:date="2023-09-22T18:37:00Z">
            <w:rPr>
              <w:rFonts w:ascii="Arial" w:hAnsi="Arial" w:cs="Arial"/>
              <w:bCs/>
            </w:rPr>
          </w:rPrChange>
        </w:rPr>
        <w:t xml:space="preserve">THÔNG BÁO </w:t>
      </w:r>
      <w:r w:rsidR="00E81674" w:rsidRPr="00531175">
        <w:rPr>
          <w:rFonts w:ascii="Arial" w:hAnsi="Arial" w:cs="Arial"/>
          <w:b/>
          <w:bCs/>
          <w:rPrChange w:id="5" w:author="Tan Doan (DP)" w:date="2023-09-22T18:37:00Z">
            <w:rPr>
              <w:rFonts w:ascii="Arial" w:hAnsi="Arial" w:cs="Arial"/>
              <w:bCs/>
            </w:rPr>
          </w:rPrChange>
        </w:rPr>
        <w:t>THU HỒI</w:t>
      </w:r>
      <w:r w:rsidR="00AF324B" w:rsidRPr="00531175">
        <w:rPr>
          <w:rFonts w:ascii="Arial" w:hAnsi="Arial" w:cs="Arial"/>
          <w:b/>
          <w:bCs/>
          <w:rPrChange w:id="6" w:author="Tan Doan (DP)" w:date="2023-09-22T18:37:00Z">
            <w:rPr>
              <w:rFonts w:ascii="Arial" w:hAnsi="Arial" w:cs="Arial"/>
              <w:bCs/>
            </w:rPr>
          </w:rPrChange>
        </w:rPr>
        <w:t xml:space="preserve"> HOA HỒNG ĐÃ CHI TRẢ CHO CÁC HỢP</w:t>
      </w:r>
      <w:r w:rsidR="00E81674" w:rsidRPr="00531175">
        <w:rPr>
          <w:rFonts w:ascii="Arial" w:hAnsi="Arial" w:cs="Arial"/>
          <w:b/>
          <w:bCs/>
          <w:rPrChange w:id="7" w:author="Tan Doan (DP)" w:date="2023-09-22T18:37:00Z">
            <w:rPr>
              <w:rFonts w:ascii="Arial" w:hAnsi="Arial" w:cs="Arial"/>
              <w:bCs/>
            </w:rPr>
          </w:rPrChange>
        </w:rPr>
        <w:t xml:space="preserve"> ĐỒNG</w:t>
      </w:r>
      <w:r w:rsidR="007E4487" w:rsidRPr="00531175">
        <w:rPr>
          <w:rFonts w:ascii="Arial" w:hAnsi="Arial" w:cs="Arial"/>
          <w:b/>
          <w:bCs/>
          <w:rPrChange w:id="8" w:author="Tan Doan (DP)" w:date="2023-09-22T18:37:00Z">
            <w:rPr>
              <w:rFonts w:ascii="Arial" w:hAnsi="Arial" w:cs="Arial"/>
              <w:bCs/>
            </w:rPr>
          </w:rPrChange>
        </w:rPr>
        <w:t xml:space="preserve"> GIẢM</w:t>
      </w:r>
      <w:r w:rsidR="00AF324B" w:rsidRPr="00531175">
        <w:rPr>
          <w:rFonts w:ascii="Arial" w:hAnsi="Arial" w:cs="Arial"/>
          <w:b/>
          <w:bCs/>
          <w:rPrChange w:id="9" w:author="Tan Doan (DP)" w:date="2023-09-22T18:37:00Z">
            <w:rPr>
              <w:rFonts w:ascii="Arial" w:hAnsi="Arial" w:cs="Arial"/>
              <w:bCs/>
            </w:rPr>
          </w:rPrChange>
        </w:rPr>
        <w:t xml:space="preserve"> PHÍ</w:t>
      </w:r>
      <w:r w:rsidRPr="00531175">
        <w:rPr>
          <w:rFonts w:ascii="Arial" w:hAnsi="Arial" w:cs="Arial"/>
          <w:b/>
          <w:bCs/>
          <w:rPrChange w:id="10" w:author="Tan Doan (DP)" w:date="2023-09-22T18:37:00Z">
            <w:rPr>
              <w:rFonts w:ascii="Arial" w:hAnsi="Arial" w:cs="Arial"/>
              <w:bCs/>
            </w:rPr>
          </w:rPrChange>
        </w:rPr>
        <w:t xml:space="preserve"> </w:t>
      </w:r>
    </w:p>
    <w:p w14:paraId="41FC3D17" w14:textId="7536A4A4" w:rsidR="00163057" w:rsidRPr="00531175" w:rsidRDefault="00163057" w:rsidP="00163057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Kính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gửi</w:t>
      </w:r>
      <w:proofErr w:type="spellEnd"/>
      <w:r w:rsidRPr="00531175">
        <w:rPr>
          <w:rFonts w:ascii="Arial" w:hAnsi="Arial" w:cs="Arial"/>
          <w:sz w:val="20"/>
          <w:szCs w:val="20"/>
        </w:rPr>
        <w:tab/>
        <w:t>:</w:t>
      </w:r>
      <w:r w:rsidRPr="00531175">
        <w:rPr>
          <w:rFonts w:ascii="Arial" w:hAnsi="Arial" w:cs="Arial"/>
          <w:b/>
          <w:sz w:val="20"/>
          <w:szCs w:val="20"/>
        </w:rPr>
        <w:t xml:space="preserve"> </w:t>
      </w:r>
      <w:ins w:id="11" w:author="Tan Doan (DP)" w:date="2023-09-22T16:54:00Z">
        <w:r w:rsidR="00A93DA1" w:rsidRPr="00531175">
          <w:rPr>
            <w:rFonts w:ascii="Arial" w:hAnsi="Arial" w:cs="Arial"/>
            <w:sz w:val="20"/>
            <w:szCs w:val="20"/>
            <w:rPrChange w:id="12" w:author="Tan Doan (DP)" w:date="2023-09-22T18:37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PHAN NGỌC HƯƠNG</w:t>
        </w:r>
      </w:ins>
    </w:p>
    <w:p w14:paraId="04C080D0" w14:textId="70A04C25" w:rsidR="00163057" w:rsidRPr="00531175" w:rsidRDefault="00163057" w:rsidP="00163057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Địa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chỉ</w:t>
      </w:r>
      <w:proofErr w:type="spellEnd"/>
      <w:r w:rsidRPr="00531175">
        <w:rPr>
          <w:rFonts w:ascii="Arial" w:hAnsi="Arial" w:cs="Arial"/>
          <w:sz w:val="20"/>
          <w:szCs w:val="20"/>
        </w:rPr>
        <w:tab/>
        <w:t xml:space="preserve">: </w:t>
      </w:r>
      <w:ins w:id="13" w:author="Tan Doan (DP)" w:date="2023-09-22T16:56:00Z">
        <w:r w:rsidR="00A93DA1" w:rsidRPr="00531175">
          <w:rPr>
            <w:rFonts w:ascii="Arial" w:hAnsi="Arial" w:cs="Arial"/>
            <w:sz w:val="20"/>
            <w:szCs w:val="20"/>
          </w:rPr>
          <w:t>193 NGUYỄN XÍ  Phường 26 Quận Bình Thạnh Thành phố Hồ Chí Minh</w:t>
        </w:r>
      </w:ins>
    </w:p>
    <w:p w14:paraId="681A5CCA" w14:textId="4EAA9CF7" w:rsidR="00163057" w:rsidRPr="00531175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Mã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số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Đại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lý</w:t>
      </w:r>
      <w:proofErr w:type="spellEnd"/>
      <w:r w:rsidRPr="00531175">
        <w:rPr>
          <w:rFonts w:ascii="Arial" w:hAnsi="Arial" w:cs="Arial"/>
          <w:sz w:val="20"/>
          <w:szCs w:val="20"/>
        </w:rPr>
        <w:tab/>
        <w:t xml:space="preserve">: </w:t>
      </w:r>
      <w:del w:id="14" w:author="Tan Doan (DP)" w:date="2023-09-22T16:45:00Z">
        <w:r w:rsidR="006F4F71" w:rsidRPr="00531175" w:rsidDel="00E45F07">
          <w:rPr>
            <w:rFonts w:ascii="Arial" w:hAnsi="Arial" w:cs="Arial"/>
            <w:sz w:val="20"/>
            <w:szCs w:val="20"/>
          </w:rPr>
          <w:delText>60080336</w:delText>
        </w:r>
        <w:r w:rsidRPr="00531175" w:rsidDel="00E45F07">
          <w:rPr>
            <w:rFonts w:ascii="Arial" w:hAnsi="Arial" w:cs="Arial"/>
            <w:sz w:val="20"/>
            <w:szCs w:val="20"/>
          </w:rPr>
          <w:delText xml:space="preserve"> </w:delText>
        </w:r>
      </w:del>
      <w:ins w:id="15" w:author="Tan Doan (DP)" w:date="2023-09-22T16:56:00Z">
        <w:r w:rsidR="00A93DA1" w:rsidRPr="00531175">
          <w:rPr>
            <w:rFonts w:ascii="Arial" w:hAnsi="Arial" w:cs="Arial"/>
            <w:sz w:val="20"/>
            <w:szCs w:val="20"/>
          </w:rPr>
          <w:t>60075234</w:t>
        </w:r>
      </w:ins>
      <w:ins w:id="16" w:author="Tan Doan (DP)" w:date="2023-09-22T16:45:00Z">
        <w:r w:rsidR="00E45F07" w:rsidRPr="00531175">
          <w:rPr>
            <w:rFonts w:ascii="Arial" w:hAnsi="Arial" w:cs="Arial"/>
            <w:sz w:val="20"/>
            <w:szCs w:val="20"/>
          </w:rPr>
          <w:t xml:space="preserve"> </w:t>
        </w:r>
      </w:ins>
      <w:r w:rsidRPr="00531175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531175">
        <w:rPr>
          <w:rFonts w:ascii="Arial" w:hAnsi="Arial" w:cs="Arial"/>
          <w:sz w:val="20"/>
          <w:szCs w:val="20"/>
        </w:rPr>
        <w:t>Điện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thoại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: </w:t>
      </w:r>
      <w:del w:id="17" w:author="Tan Doan (DP)" w:date="2023-09-22T16:45:00Z">
        <w:r w:rsidR="006F4F71" w:rsidRPr="00531175" w:rsidDel="00E45F07">
          <w:rPr>
            <w:rFonts w:ascii="Arial" w:hAnsi="Arial" w:cs="Arial"/>
            <w:sz w:val="20"/>
            <w:szCs w:val="20"/>
          </w:rPr>
          <w:delText>0914 709 425</w:delText>
        </w:r>
      </w:del>
      <w:ins w:id="18" w:author="Tan Doan (DP)" w:date="2023-09-22T16:56:00Z">
        <w:r w:rsidR="00A93DA1" w:rsidRPr="00531175">
          <w:rPr>
            <w:rFonts w:ascii="Arial" w:hAnsi="Arial" w:cs="Arial"/>
            <w:sz w:val="20"/>
            <w:szCs w:val="20"/>
          </w:rPr>
          <w:t>909353518</w:t>
        </w:r>
      </w:ins>
    </w:p>
    <w:p w14:paraId="5666982F" w14:textId="6F64024C" w:rsidR="00163057" w:rsidRPr="00531175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Văn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phòng</w:t>
      </w:r>
      <w:proofErr w:type="spellEnd"/>
      <w:r w:rsidRPr="00531175">
        <w:rPr>
          <w:rFonts w:ascii="Arial" w:hAnsi="Arial" w:cs="Arial"/>
          <w:sz w:val="20"/>
          <w:szCs w:val="20"/>
        </w:rPr>
        <w:tab/>
        <w:t xml:space="preserve">: </w:t>
      </w:r>
      <w:del w:id="19" w:author="Tan Doan (DP)" w:date="2023-09-22T16:45:00Z">
        <w:r w:rsidR="006F4F71" w:rsidRPr="00531175" w:rsidDel="00E45F07">
          <w:rPr>
            <w:rFonts w:ascii="Arial" w:hAnsi="Arial" w:cs="Arial"/>
            <w:sz w:val="20"/>
            <w:szCs w:val="20"/>
          </w:rPr>
          <w:delText>Hồ Chí Minh 2</w:delText>
        </w:r>
      </w:del>
      <w:proofErr w:type="spellStart"/>
      <w:ins w:id="20" w:author="Tan Doan (DP)" w:date="2023-09-22T16:56:00Z">
        <w:r w:rsidR="00A93DA1" w:rsidRPr="00531175">
          <w:rPr>
            <w:rFonts w:ascii="Arial" w:hAnsi="Arial" w:cs="Arial"/>
            <w:sz w:val="20"/>
            <w:szCs w:val="20"/>
          </w:rPr>
          <w:t>Hồ</w:t>
        </w:r>
        <w:proofErr w:type="spellEnd"/>
        <w:r w:rsidR="00A93DA1" w:rsidRPr="00531175">
          <w:rPr>
            <w:rFonts w:ascii="Arial" w:hAnsi="Arial" w:cs="Arial"/>
            <w:sz w:val="20"/>
            <w:szCs w:val="20"/>
          </w:rPr>
          <w:t xml:space="preserve"> Chí Minh</w:t>
        </w:r>
      </w:ins>
      <w:r w:rsidRPr="00531175">
        <w:rPr>
          <w:rFonts w:ascii="Arial" w:hAnsi="Arial" w:cs="Arial"/>
          <w:sz w:val="20"/>
          <w:szCs w:val="20"/>
        </w:rPr>
        <w:t xml:space="preserve"> - AD: </w:t>
      </w:r>
      <w:del w:id="21" w:author="Tan Doan (DP)" w:date="2023-09-22T16:46:00Z">
        <w:r w:rsidR="006F4F71" w:rsidRPr="00531175" w:rsidDel="00E45F07">
          <w:rPr>
            <w:rFonts w:ascii="Arial" w:hAnsi="Arial" w:cs="Arial"/>
            <w:sz w:val="20"/>
            <w:szCs w:val="20"/>
          </w:rPr>
          <w:delText>Ngụy Bội Tiền</w:delText>
        </w:r>
      </w:del>
      <w:ins w:id="22" w:author="Tan Doan (DP)" w:date="2023-09-22T16:57:00Z">
        <w:r w:rsidR="00A93DA1" w:rsidRPr="00531175">
          <w:rPr>
            <w:rFonts w:ascii="Arial" w:hAnsi="Arial" w:cs="Arial"/>
            <w:sz w:val="20"/>
            <w:szCs w:val="20"/>
          </w:rPr>
          <w:t xml:space="preserve">Nguyễn Trường Đỉnh         </w:t>
        </w:r>
      </w:ins>
      <w:r w:rsidR="006F4F71" w:rsidRPr="00531175">
        <w:rPr>
          <w:rFonts w:ascii="Arial" w:hAnsi="Arial" w:cs="Arial"/>
          <w:sz w:val="20"/>
          <w:szCs w:val="20"/>
        </w:rPr>
        <w:t xml:space="preserve">              </w:t>
      </w:r>
    </w:p>
    <w:p w14:paraId="208FD301" w14:textId="4D230E2D" w:rsidR="00297F51" w:rsidRPr="00531175" w:rsidRDefault="00674EDD" w:rsidP="00ED18BD">
      <w:pPr>
        <w:spacing w:before="360"/>
        <w:ind w:right="14"/>
        <w:jc w:val="both"/>
        <w:rPr>
          <w:rFonts w:ascii="Arial" w:hAnsi="Arial" w:cs="Arial"/>
          <w:sz w:val="20"/>
          <w:szCs w:val="20"/>
        </w:rPr>
      </w:pPr>
      <w:del w:id="23" w:author="Tan Doan (DP)" w:date="2023-09-22T16:46:00Z">
        <w:r w:rsidRPr="00531175" w:rsidDel="00E45F07">
          <w:rPr>
            <w:rFonts w:ascii="Arial" w:hAnsi="Arial" w:cs="Arial"/>
            <w:sz w:val="20"/>
          </w:rPr>
          <w:delText xml:space="preserve">Chị </w:delText>
        </w:r>
      </w:del>
      <w:ins w:id="24" w:author="Tan Doan (DP)" w:date="2023-09-22T16:58:00Z">
        <w:r w:rsidR="00A93DA1" w:rsidRPr="00531175">
          <w:rPr>
            <w:rFonts w:ascii="Arial" w:hAnsi="Arial" w:cs="Arial"/>
            <w:sz w:val="20"/>
          </w:rPr>
          <w:t>Chị</w:t>
        </w:r>
      </w:ins>
      <w:ins w:id="25" w:author="Tan Doan (DP)" w:date="2023-09-22T16:46:00Z">
        <w:r w:rsidR="00E45F07" w:rsidRPr="00531175">
          <w:rPr>
            <w:rFonts w:ascii="Arial" w:hAnsi="Arial" w:cs="Arial"/>
            <w:sz w:val="20"/>
          </w:rPr>
          <w:t xml:space="preserve"> </w:t>
        </w:r>
      </w:ins>
      <w:del w:id="26" w:author="Tan Doan (DP)" w:date="2023-09-22T16:46:00Z">
        <w:r w:rsidRPr="00531175" w:rsidDel="00E45F07">
          <w:rPr>
            <w:rFonts w:ascii="Arial" w:hAnsi="Arial" w:cs="Arial"/>
            <w:b/>
            <w:sz w:val="20"/>
          </w:rPr>
          <w:delText>Huỳnh Thị Thùy Trang</w:delText>
        </w:r>
      </w:del>
      <w:ins w:id="27" w:author="Tan Doan (DP)" w:date="2023-09-22T16:58:00Z">
        <w:r w:rsidR="00A93DA1" w:rsidRPr="00531175">
          <w:rPr>
            <w:rFonts w:ascii="Arial" w:hAnsi="Arial" w:cs="Arial"/>
            <w:b/>
            <w:sz w:val="20"/>
          </w:rPr>
          <w:t>PHAN NGỌC HƯƠNG</w:t>
        </w:r>
      </w:ins>
      <w:r w:rsidRPr="00531175">
        <w:rPr>
          <w:rFonts w:ascii="Arial" w:hAnsi="Arial" w:cs="Arial"/>
          <w:sz w:val="20"/>
        </w:rPr>
        <w:t xml:space="preserve"> </w:t>
      </w:r>
      <w:proofErr w:type="spellStart"/>
      <w:r w:rsidR="00297F51" w:rsidRPr="00531175">
        <w:rPr>
          <w:rFonts w:ascii="Arial" w:hAnsi="Arial" w:cs="Arial"/>
          <w:sz w:val="20"/>
          <w:szCs w:val="20"/>
        </w:rPr>
        <w:t>thân</w:t>
      </w:r>
      <w:proofErr w:type="spellEnd"/>
      <w:r w:rsidR="00297F51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7F51" w:rsidRPr="00531175">
        <w:rPr>
          <w:rFonts w:ascii="Arial" w:hAnsi="Arial" w:cs="Arial"/>
          <w:sz w:val="20"/>
          <w:szCs w:val="20"/>
        </w:rPr>
        <w:t>mến</w:t>
      </w:r>
      <w:proofErr w:type="spellEnd"/>
      <w:r w:rsidR="00297F51" w:rsidRPr="00531175">
        <w:rPr>
          <w:rFonts w:ascii="Arial" w:hAnsi="Arial" w:cs="Arial"/>
          <w:sz w:val="20"/>
          <w:szCs w:val="20"/>
        </w:rPr>
        <w:t>,</w:t>
      </w:r>
    </w:p>
    <w:p w14:paraId="12DB2B1D" w14:textId="49CED530" w:rsidR="00E440B1" w:rsidRPr="00531175" w:rsidRDefault="00352360" w:rsidP="00DD65EB">
      <w:pPr>
        <w:tabs>
          <w:tab w:val="left" w:pos="1800"/>
        </w:tabs>
        <w:ind w:right="12"/>
        <w:jc w:val="both"/>
        <w:rPr>
          <w:rFonts w:ascii="Arial" w:hAnsi="Arial" w:cs="Arial"/>
          <w:sz w:val="20"/>
        </w:rPr>
      </w:pPr>
      <w:bookmarkStart w:id="28" w:name="_Hlk128572052"/>
      <w:proofErr w:type="spellStart"/>
      <w:r w:rsidRPr="00531175">
        <w:rPr>
          <w:rFonts w:ascii="Arial" w:hAnsi="Arial" w:cs="Arial"/>
          <w:sz w:val="20"/>
        </w:rPr>
        <w:t>C</w:t>
      </w:r>
      <w:r w:rsidR="002E703B" w:rsidRPr="00531175">
        <w:rPr>
          <w:rFonts w:ascii="Arial" w:hAnsi="Arial" w:cs="Arial"/>
          <w:sz w:val="20"/>
        </w:rPr>
        <w:t>ông</w:t>
      </w:r>
      <w:proofErr w:type="spellEnd"/>
      <w:r w:rsidR="002E703B" w:rsidRPr="00531175">
        <w:rPr>
          <w:rFonts w:ascii="Arial" w:hAnsi="Arial" w:cs="Arial"/>
          <w:sz w:val="20"/>
        </w:rPr>
        <w:t xml:space="preserve"> ty </w:t>
      </w:r>
      <w:proofErr w:type="spellStart"/>
      <w:r w:rsidR="00125590" w:rsidRPr="00531175">
        <w:rPr>
          <w:rFonts w:ascii="Arial" w:hAnsi="Arial" w:cs="Arial"/>
          <w:sz w:val="20"/>
        </w:rPr>
        <w:t>đã</w:t>
      </w:r>
      <w:proofErr w:type="spellEnd"/>
      <w:r w:rsidR="002E703B" w:rsidRPr="00531175">
        <w:rPr>
          <w:rFonts w:ascii="Arial" w:hAnsi="Arial" w:cs="Arial"/>
          <w:sz w:val="20"/>
        </w:rPr>
        <w:t xml:space="preserve"> </w:t>
      </w:r>
      <w:proofErr w:type="spellStart"/>
      <w:r w:rsidR="002E703B" w:rsidRPr="00531175">
        <w:rPr>
          <w:rFonts w:ascii="Arial" w:hAnsi="Arial" w:cs="Arial"/>
          <w:sz w:val="20"/>
        </w:rPr>
        <w:t>thực</w:t>
      </w:r>
      <w:proofErr w:type="spellEnd"/>
      <w:r w:rsidR="002E703B" w:rsidRPr="00531175">
        <w:rPr>
          <w:rFonts w:ascii="Arial" w:hAnsi="Arial" w:cs="Arial"/>
          <w:sz w:val="20"/>
        </w:rPr>
        <w:t xml:space="preserve"> </w:t>
      </w:r>
      <w:proofErr w:type="spellStart"/>
      <w:r w:rsidR="002E703B" w:rsidRPr="00531175">
        <w:rPr>
          <w:rFonts w:ascii="Arial" w:hAnsi="Arial" w:cs="Arial"/>
          <w:sz w:val="20"/>
        </w:rPr>
        <w:t>hiện</w:t>
      </w:r>
      <w:proofErr w:type="spellEnd"/>
      <w:r w:rsidR="002E703B" w:rsidRPr="00531175">
        <w:rPr>
          <w:rFonts w:ascii="Arial" w:hAnsi="Arial" w:cs="Arial"/>
          <w:sz w:val="20"/>
        </w:rPr>
        <w:t xml:space="preserve"> </w:t>
      </w:r>
      <w:r w:rsidR="00AF324B" w:rsidRPr="00531175">
        <w:rPr>
          <w:rFonts w:ascii="Arial" w:hAnsi="Arial" w:cs="Arial"/>
          <w:sz w:val="20"/>
        </w:rPr>
        <w:t xml:space="preserve">chi </w:t>
      </w:r>
      <w:proofErr w:type="spellStart"/>
      <w:r w:rsidR="00AF324B" w:rsidRPr="00531175">
        <w:rPr>
          <w:rFonts w:ascii="Arial" w:hAnsi="Arial" w:cs="Arial"/>
          <w:sz w:val="20"/>
        </w:rPr>
        <w:t>trả</w:t>
      </w:r>
      <w:proofErr w:type="spellEnd"/>
      <w:r w:rsidR="00AF324B" w:rsidRPr="00531175">
        <w:rPr>
          <w:rFonts w:ascii="Arial" w:hAnsi="Arial" w:cs="Arial"/>
          <w:sz w:val="20"/>
        </w:rPr>
        <w:t xml:space="preserve"> </w:t>
      </w:r>
      <w:r w:rsidR="00674EDD" w:rsidRPr="00531175">
        <w:rPr>
          <w:rFonts w:ascii="Arial" w:hAnsi="Arial" w:cs="Arial"/>
          <w:sz w:val="20"/>
        </w:rPr>
        <w:t xml:space="preserve"> </w:t>
      </w:r>
      <w:del w:id="29" w:author="Tan Doan (DP)" w:date="2023-09-22T16:46:00Z">
        <w:r w:rsidR="00674EDD" w:rsidRPr="00531175" w:rsidDel="00E45F07">
          <w:rPr>
            <w:rFonts w:ascii="Arial" w:hAnsi="Arial" w:cs="Arial"/>
            <w:b/>
            <w:sz w:val="20"/>
          </w:rPr>
          <w:delText>8,880,000</w:delText>
        </w:r>
      </w:del>
      <w:ins w:id="30" w:author="Tan Doan (DP)" w:date="2023-09-22T16:58:00Z">
        <w:r w:rsidR="00A93DA1" w:rsidRPr="00531175">
          <w:rPr>
            <w:rFonts w:ascii="Arial" w:hAnsi="Arial" w:cs="Arial"/>
            <w:b/>
            <w:sz w:val="20"/>
          </w:rPr>
          <w:t>50</w:t>
        </w:r>
      </w:ins>
      <w:ins w:id="31" w:author="Tan Doan (DP)" w:date="2023-09-22T18:31:00Z">
        <w:r w:rsidR="001D2A12" w:rsidRPr="00531175">
          <w:rPr>
            <w:rFonts w:ascii="Arial" w:hAnsi="Arial" w:cs="Arial"/>
            <w:b/>
            <w:sz w:val="20"/>
          </w:rPr>
          <w:t>.</w:t>
        </w:r>
      </w:ins>
      <w:ins w:id="32" w:author="Tan Doan (DP)" w:date="2023-09-22T16:58:00Z">
        <w:r w:rsidR="00A93DA1" w:rsidRPr="00531175">
          <w:rPr>
            <w:rFonts w:ascii="Arial" w:hAnsi="Arial" w:cs="Arial"/>
            <w:b/>
            <w:sz w:val="20"/>
          </w:rPr>
          <w:t>995</w:t>
        </w:r>
      </w:ins>
      <w:ins w:id="33" w:author="Tan Doan (DP)" w:date="2023-09-22T18:31:00Z">
        <w:r w:rsidR="001D2A12" w:rsidRPr="00531175">
          <w:rPr>
            <w:rFonts w:ascii="Arial" w:hAnsi="Arial" w:cs="Arial"/>
            <w:b/>
            <w:sz w:val="20"/>
          </w:rPr>
          <w:t>.</w:t>
        </w:r>
      </w:ins>
      <w:ins w:id="34" w:author="Tan Doan (DP)" w:date="2023-09-22T16:58:00Z">
        <w:r w:rsidR="00A93DA1" w:rsidRPr="00531175">
          <w:rPr>
            <w:rFonts w:ascii="Arial" w:hAnsi="Arial" w:cs="Arial"/>
            <w:b/>
            <w:sz w:val="20"/>
          </w:rPr>
          <w:t>000</w:t>
        </w:r>
      </w:ins>
      <w:r w:rsidR="00674EDD" w:rsidRPr="00531175">
        <w:rPr>
          <w:rFonts w:ascii="Arial" w:hAnsi="Arial" w:cs="Arial"/>
          <w:b/>
          <w:sz w:val="20"/>
        </w:rPr>
        <w:t xml:space="preserve"> </w:t>
      </w:r>
      <w:r w:rsidR="00342F56" w:rsidRPr="00531175">
        <w:rPr>
          <w:rFonts w:ascii="Arial" w:hAnsi="Arial" w:cs="Arial"/>
          <w:sz w:val="20"/>
        </w:rPr>
        <w:t xml:space="preserve">VND </w:t>
      </w:r>
      <w:proofErr w:type="spellStart"/>
      <w:r w:rsidRPr="00531175">
        <w:rPr>
          <w:rFonts w:ascii="Arial" w:hAnsi="Arial" w:cs="Arial"/>
          <w:sz w:val="20"/>
        </w:rPr>
        <w:t>cho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các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Hợp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đồng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phát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hành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và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đã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gởi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giấy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Xác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nhận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hợp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đồng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về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công</w:t>
      </w:r>
      <w:proofErr w:type="spellEnd"/>
      <w:r w:rsidRPr="00531175">
        <w:rPr>
          <w:rFonts w:ascii="Arial" w:hAnsi="Arial" w:cs="Arial"/>
          <w:sz w:val="20"/>
        </w:rPr>
        <w:t xml:space="preserve"> ty. </w:t>
      </w:r>
      <w:proofErr w:type="spellStart"/>
      <w:r w:rsidRPr="00531175">
        <w:rPr>
          <w:rFonts w:ascii="Arial" w:hAnsi="Arial" w:cs="Arial"/>
          <w:sz w:val="20"/>
        </w:rPr>
        <w:t>Tuy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nhiên</w:t>
      </w:r>
      <w:proofErr w:type="spellEnd"/>
      <w:r w:rsidRPr="00531175">
        <w:rPr>
          <w:rFonts w:ascii="Arial" w:hAnsi="Arial" w:cs="Arial"/>
          <w:sz w:val="20"/>
        </w:rPr>
        <w:t xml:space="preserve">, </w:t>
      </w:r>
      <w:proofErr w:type="spellStart"/>
      <w:r w:rsidRPr="00531175">
        <w:rPr>
          <w:rFonts w:ascii="Arial" w:hAnsi="Arial" w:cs="Arial"/>
          <w:sz w:val="20"/>
        </w:rPr>
        <w:t>trong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vòng</w:t>
      </w:r>
      <w:proofErr w:type="spellEnd"/>
      <w:r w:rsidRPr="00531175">
        <w:rPr>
          <w:rFonts w:ascii="Arial" w:hAnsi="Arial" w:cs="Arial"/>
          <w:sz w:val="20"/>
        </w:rPr>
        <w:t xml:space="preserve"> 21 </w:t>
      </w:r>
      <w:proofErr w:type="spellStart"/>
      <w:r w:rsidRPr="00531175">
        <w:rPr>
          <w:rFonts w:ascii="Arial" w:hAnsi="Arial" w:cs="Arial"/>
          <w:sz w:val="20"/>
        </w:rPr>
        <w:t>ngày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xem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xét</w:t>
      </w:r>
      <w:proofErr w:type="spellEnd"/>
      <w:r w:rsidRPr="00531175">
        <w:rPr>
          <w:rFonts w:ascii="Arial" w:hAnsi="Arial" w:cs="Arial"/>
          <w:sz w:val="20"/>
        </w:rPr>
        <w:t xml:space="preserve">, </w:t>
      </w:r>
      <w:proofErr w:type="spellStart"/>
      <w:r w:rsidRPr="00531175">
        <w:rPr>
          <w:rFonts w:ascii="Arial" w:hAnsi="Arial" w:cs="Arial"/>
          <w:sz w:val="20"/>
        </w:rPr>
        <w:t>khách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hàng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đã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giảm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phí</w:t>
      </w:r>
      <w:proofErr w:type="spellEnd"/>
      <w:r w:rsidR="008F73CE" w:rsidRPr="00531175">
        <w:rPr>
          <w:rFonts w:ascii="Arial" w:hAnsi="Arial" w:cs="Arial"/>
          <w:sz w:val="20"/>
        </w:rPr>
        <w:t xml:space="preserve">. </w:t>
      </w:r>
    </w:p>
    <w:bookmarkEnd w:id="28"/>
    <w:p w14:paraId="38058DF1" w14:textId="166295E9" w:rsidR="00DD65EB" w:rsidRPr="00531175" w:rsidRDefault="00520025" w:rsidP="00DD65EB">
      <w:pPr>
        <w:pStyle w:val="ListParagraph"/>
        <w:numPr>
          <w:ilvl w:val="0"/>
          <w:numId w:val="7"/>
        </w:numPr>
        <w:spacing w:before="120" w:after="0" w:line="240" w:lineRule="exact"/>
        <w:ind w:right="14"/>
        <w:jc w:val="both"/>
        <w:rPr>
          <w:rFonts w:ascii="Arial" w:hAnsi="Arial" w:cs="Arial"/>
          <w:sz w:val="20"/>
        </w:rPr>
      </w:pPr>
      <w:r w:rsidRPr="00531175">
        <w:rPr>
          <w:rFonts w:ascii="Arial" w:hAnsi="Arial" w:cs="Arial"/>
          <w:sz w:val="20"/>
        </w:rPr>
        <w:t xml:space="preserve">Nay, </w:t>
      </w:r>
      <w:proofErr w:type="spellStart"/>
      <w:r w:rsidRPr="00531175">
        <w:rPr>
          <w:rFonts w:ascii="Arial" w:hAnsi="Arial" w:cs="Arial"/>
          <w:sz w:val="20"/>
        </w:rPr>
        <w:t>Công</w:t>
      </w:r>
      <w:proofErr w:type="spellEnd"/>
      <w:r w:rsidRPr="00531175">
        <w:rPr>
          <w:rFonts w:ascii="Arial" w:hAnsi="Arial" w:cs="Arial"/>
          <w:sz w:val="20"/>
        </w:rPr>
        <w:t xml:space="preserve"> ty </w:t>
      </w:r>
      <w:proofErr w:type="spellStart"/>
      <w:r w:rsidRPr="00531175">
        <w:rPr>
          <w:rFonts w:ascii="Arial" w:hAnsi="Arial" w:cs="Arial"/>
          <w:sz w:val="20"/>
        </w:rPr>
        <w:t>thông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Pr="00531175">
        <w:rPr>
          <w:rFonts w:ascii="Arial" w:hAnsi="Arial" w:cs="Arial"/>
          <w:sz w:val="20"/>
        </w:rPr>
        <w:t>báo</w:t>
      </w:r>
      <w:proofErr w:type="spellEnd"/>
      <w:r w:rsidRPr="00531175">
        <w:rPr>
          <w:rFonts w:ascii="Arial" w:hAnsi="Arial" w:cs="Arial"/>
          <w:sz w:val="20"/>
        </w:rPr>
        <w:t xml:space="preserve"> </w:t>
      </w:r>
      <w:proofErr w:type="spellStart"/>
      <w:r w:rsidR="00011903" w:rsidRPr="00531175">
        <w:rPr>
          <w:rFonts w:ascii="Arial" w:hAnsi="Arial" w:cs="Arial"/>
          <w:sz w:val="20"/>
        </w:rPr>
        <w:t>về</w:t>
      </w:r>
      <w:proofErr w:type="spellEnd"/>
      <w:r w:rsidR="00011903" w:rsidRPr="00531175">
        <w:rPr>
          <w:rFonts w:ascii="Arial" w:hAnsi="Arial" w:cs="Arial"/>
          <w:sz w:val="20"/>
        </w:rPr>
        <w:t xml:space="preserve"> </w:t>
      </w:r>
      <w:proofErr w:type="spellStart"/>
      <w:r w:rsidR="00011903" w:rsidRPr="00531175">
        <w:rPr>
          <w:rFonts w:ascii="Arial" w:hAnsi="Arial" w:cs="Arial"/>
          <w:sz w:val="20"/>
        </w:rPr>
        <w:t>việc</w:t>
      </w:r>
      <w:proofErr w:type="spellEnd"/>
      <w:r w:rsidR="00011903" w:rsidRPr="00531175">
        <w:rPr>
          <w:rFonts w:ascii="Arial" w:hAnsi="Arial" w:cs="Arial"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thu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hồ</w:t>
      </w:r>
      <w:r w:rsidR="00DD6294" w:rsidRPr="00531175">
        <w:rPr>
          <w:rFonts w:ascii="Arial" w:hAnsi="Arial" w:cs="Arial"/>
          <w:bCs/>
          <w:sz w:val="20"/>
        </w:rPr>
        <w:t>i</w:t>
      </w:r>
      <w:proofErr w:type="spellEnd"/>
      <w:r w:rsidR="00DD629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531175">
        <w:rPr>
          <w:rFonts w:ascii="Arial" w:hAnsi="Arial" w:cs="Arial"/>
          <w:bCs/>
          <w:sz w:val="20"/>
        </w:rPr>
        <w:t>hoa</w:t>
      </w:r>
      <w:proofErr w:type="spellEnd"/>
      <w:r w:rsidR="00DD629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531175">
        <w:rPr>
          <w:rFonts w:ascii="Arial" w:hAnsi="Arial" w:cs="Arial"/>
          <w:bCs/>
          <w:sz w:val="20"/>
        </w:rPr>
        <w:t>hồ</w:t>
      </w:r>
      <w:r w:rsidR="00E81674" w:rsidRPr="00531175">
        <w:rPr>
          <w:rFonts w:ascii="Arial" w:hAnsi="Arial" w:cs="Arial"/>
          <w:bCs/>
          <w:sz w:val="20"/>
        </w:rPr>
        <w:t>ng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đã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chi </w:t>
      </w:r>
      <w:proofErr w:type="spellStart"/>
      <w:r w:rsidR="00E81674" w:rsidRPr="00531175">
        <w:rPr>
          <w:rFonts w:ascii="Arial" w:hAnsi="Arial" w:cs="Arial"/>
          <w:bCs/>
          <w:sz w:val="20"/>
        </w:rPr>
        <w:t>trả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cho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các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hợp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đồng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bị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giảm</w:t>
      </w:r>
      <w:proofErr w:type="spellEnd"/>
      <w:r w:rsidR="00E81674" w:rsidRPr="00531175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31175">
        <w:rPr>
          <w:rFonts w:ascii="Arial" w:hAnsi="Arial" w:cs="Arial"/>
          <w:bCs/>
          <w:sz w:val="20"/>
        </w:rPr>
        <w:t>phí</w:t>
      </w:r>
      <w:proofErr w:type="spellEnd"/>
      <w:r w:rsidR="00E81674" w:rsidRPr="00531175">
        <w:rPr>
          <w:rFonts w:ascii="Arial" w:hAnsi="Arial" w:cs="Arial"/>
          <w:bCs/>
          <w:sz w:val="20"/>
        </w:rPr>
        <w:t>:</w:t>
      </w:r>
    </w:p>
    <w:tbl>
      <w:tblPr>
        <w:tblpPr w:leftFromText="180" w:rightFromText="180" w:vertAnchor="text" w:horzAnchor="margin" w:tblpXSpec="center" w:tblpY="243"/>
        <w:tblW w:w="1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5" w:author="Tan Doan (DP)" w:date="2023-09-26T09:36:00Z">
          <w:tblPr>
            <w:tblpPr w:leftFromText="180" w:rightFromText="180" w:vertAnchor="text" w:horzAnchor="margin" w:tblpXSpec="center" w:tblpY="243"/>
            <w:tblW w:w="1221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818"/>
        <w:gridCol w:w="1957"/>
        <w:gridCol w:w="1260"/>
        <w:gridCol w:w="1260"/>
        <w:gridCol w:w="1117"/>
        <w:gridCol w:w="1159"/>
        <w:gridCol w:w="1064"/>
        <w:gridCol w:w="1922"/>
        <w:gridCol w:w="13"/>
        <w:tblGridChange w:id="36">
          <w:tblGrid>
            <w:gridCol w:w="1818"/>
            <w:gridCol w:w="2033"/>
            <w:gridCol w:w="1260"/>
            <w:gridCol w:w="1260"/>
            <w:gridCol w:w="1117"/>
            <w:gridCol w:w="1217"/>
            <w:gridCol w:w="945"/>
            <w:gridCol w:w="605"/>
            <w:gridCol w:w="1315"/>
            <w:gridCol w:w="640"/>
            <w:gridCol w:w="6"/>
          </w:tblGrid>
        </w:tblGridChange>
      </w:tblGrid>
      <w:tr w:rsidR="000801F2" w:rsidRPr="00531175" w14:paraId="1E106369" w14:textId="77777777" w:rsidTr="000801F2">
        <w:trPr>
          <w:gridAfter w:val="1"/>
          <w:wAfter w:w="13" w:type="dxa"/>
          <w:trHeight w:val="688"/>
          <w:trPrChange w:id="37" w:author="Tan Doan (DP)" w:date="2023-09-26T09:36:00Z">
            <w:trPr>
              <w:gridAfter w:val="1"/>
              <w:trHeight w:val="688"/>
            </w:trPr>
          </w:trPrChange>
        </w:trPr>
        <w:tc>
          <w:tcPr>
            <w:tcW w:w="1818" w:type="dxa"/>
            <w:shd w:val="clear" w:color="auto" w:fill="auto"/>
            <w:vAlign w:val="center"/>
            <w:hideMark/>
            <w:tcPrChange w:id="38" w:author="Tan Doan (DP)" w:date="2023-09-26T09:36:00Z">
              <w:tcPr>
                <w:tcW w:w="1818" w:type="dxa"/>
                <w:shd w:val="clear" w:color="auto" w:fill="auto"/>
                <w:vAlign w:val="center"/>
                <w:hideMark/>
              </w:tcPr>
            </w:tcPrChange>
          </w:tcPr>
          <w:p w14:paraId="32ECF6FF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957" w:type="dxa"/>
            <w:vAlign w:val="center"/>
            <w:tcPrChange w:id="39" w:author="Tan Doan (DP)" w:date="2023-09-26T09:36:00Z">
              <w:tcPr>
                <w:tcW w:w="2033" w:type="dxa"/>
                <w:vAlign w:val="center"/>
              </w:tcPr>
            </w:tcPrChange>
          </w:tcPr>
          <w:p w14:paraId="47CC5EE4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Chủ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  <w:tcPrChange w:id="40" w:author="Tan Doan (DP)" w:date="2023-09-26T09:36:00Z">
              <w:tcPr>
                <w:tcW w:w="1260" w:type="dxa"/>
                <w:shd w:val="clear" w:color="auto" w:fill="auto"/>
                <w:vAlign w:val="center"/>
                <w:hideMark/>
              </w:tcPr>
            </w:tcPrChange>
          </w:tcPr>
          <w:p w14:paraId="06612AE5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phát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hành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  <w:tcPrChange w:id="41" w:author="Tan Doan (DP)" w:date="2023-09-26T09:36:00Z">
              <w:tcPr>
                <w:tcW w:w="1260" w:type="dxa"/>
                <w:shd w:val="clear" w:color="auto" w:fill="auto"/>
                <w:vAlign w:val="center"/>
                <w:hideMark/>
              </w:tcPr>
            </w:tcPrChange>
          </w:tcPr>
          <w:p w14:paraId="58B75367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117" w:type="dxa"/>
            <w:shd w:val="clear" w:color="auto" w:fill="auto"/>
            <w:vAlign w:val="center"/>
            <w:hideMark/>
            <w:tcPrChange w:id="42" w:author="Tan Doan (DP)" w:date="2023-09-26T09:36:00Z">
              <w:tcPr>
                <w:tcW w:w="1117" w:type="dxa"/>
                <w:shd w:val="clear" w:color="auto" w:fill="auto"/>
                <w:vAlign w:val="center"/>
                <w:hideMark/>
              </w:tcPr>
            </w:tcPrChange>
          </w:tcPr>
          <w:p w14:paraId="0C0789D0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</w:p>
        </w:tc>
        <w:tc>
          <w:tcPr>
            <w:tcW w:w="1159" w:type="dxa"/>
            <w:vAlign w:val="center"/>
            <w:tcPrChange w:id="43" w:author="Tan Doan (DP)" w:date="2023-09-26T09:36:00Z">
              <w:tcPr>
                <w:tcW w:w="1217" w:type="dxa"/>
                <w:vAlign w:val="center"/>
              </w:tcPr>
            </w:tcPrChange>
          </w:tcPr>
          <w:p w14:paraId="183E998D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064" w:type="dxa"/>
            <w:vAlign w:val="center"/>
            <w:tcPrChange w:id="44" w:author="Tan Doan (DP)" w:date="2023-09-26T09:36:00Z">
              <w:tcPr>
                <w:tcW w:w="1550" w:type="dxa"/>
                <w:gridSpan w:val="2"/>
                <w:vAlign w:val="center"/>
              </w:tcPr>
            </w:tcPrChange>
          </w:tcPr>
          <w:p w14:paraId="34957769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1922" w:type="dxa"/>
            <w:vAlign w:val="center"/>
            <w:tcPrChange w:id="45" w:author="Tan Doan (DP)" w:date="2023-09-26T09:36:00Z">
              <w:tcPr>
                <w:tcW w:w="1955" w:type="dxa"/>
                <w:gridSpan w:val="2"/>
                <w:vAlign w:val="center"/>
              </w:tcPr>
            </w:tcPrChange>
          </w:tcPr>
          <w:p w14:paraId="6512D208" w14:textId="77777777" w:rsidR="00586956" w:rsidRPr="00531175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phải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hoàn</w:t>
            </w:r>
            <w:proofErr w:type="spellEnd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117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trả</w:t>
            </w:r>
            <w:proofErr w:type="spellEnd"/>
          </w:p>
        </w:tc>
      </w:tr>
      <w:tr w:rsidR="000801F2" w:rsidRPr="00531175" w14:paraId="0255748A" w14:textId="77777777" w:rsidTr="000801F2">
        <w:trPr>
          <w:gridAfter w:val="1"/>
          <w:wAfter w:w="13" w:type="dxa"/>
          <w:trHeight w:val="316"/>
          <w:trPrChange w:id="46" w:author="Tan Doan (DP)" w:date="2023-09-26T09:36:00Z">
            <w:trPr>
              <w:gridAfter w:val="1"/>
              <w:trHeight w:val="316"/>
            </w:trPr>
          </w:trPrChange>
        </w:trPr>
        <w:tc>
          <w:tcPr>
            <w:tcW w:w="1818" w:type="dxa"/>
            <w:shd w:val="clear" w:color="auto" w:fill="auto"/>
            <w:noWrap/>
            <w:vAlign w:val="center"/>
            <w:tcPrChange w:id="47" w:author="Tan Doan (DP)" w:date="2023-09-26T09:36:00Z">
              <w:tcPr>
                <w:tcW w:w="1818" w:type="dxa"/>
                <w:shd w:val="clear" w:color="auto" w:fill="auto"/>
                <w:noWrap/>
                <w:vAlign w:val="center"/>
              </w:tcPr>
            </w:tcPrChange>
          </w:tcPr>
          <w:p w14:paraId="75C27933" w14:textId="62EF7152" w:rsidR="00C138D3" w:rsidRPr="000801F2" w:rsidRDefault="00C13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  <w:rPrChange w:id="48" w:author="Tan Doan (DP)" w:date="2023-09-26T09:33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49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50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51" w:author="Tan Doan (DP)" w:date="2023-09-26T09:33:00Z">
                    <w:rPr>
                      <w:rFonts w:ascii="Calibri" w:hAnsi="Calibri" w:cs="Calibri"/>
                      <w:color w:val="000000"/>
                    </w:rPr>
                  </w:rPrChange>
                </w:rPr>
                <w:t>80153092</w:t>
              </w:r>
            </w:ins>
            <w:del w:id="52" w:author="Tan Doan (DP)" w:date="2023-09-22T18:30:00Z">
              <w:r w:rsidRPr="000801F2" w:rsidDel="00E1206F">
                <w:rPr>
                  <w:rFonts w:ascii="Arial" w:hAnsi="Arial" w:cs="Arial"/>
                  <w:sz w:val="18"/>
                  <w:szCs w:val="18"/>
                  <w:rPrChange w:id="53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80152127</w:delText>
              </w:r>
            </w:del>
          </w:p>
        </w:tc>
        <w:tc>
          <w:tcPr>
            <w:tcW w:w="1957" w:type="dxa"/>
            <w:vAlign w:val="center"/>
            <w:tcPrChange w:id="54" w:author="Tan Doan (DP)" w:date="2023-09-26T09:36:00Z">
              <w:tcPr>
                <w:tcW w:w="2033" w:type="dxa"/>
                <w:vAlign w:val="center"/>
              </w:tcPr>
            </w:tcPrChange>
          </w:tcPr>
          <w:p w14:paraId="40B0935C" w14:textId="7FD89984" w:rsidR="00C138D3" w:rsidRPr="000801F2" w:rsidRDefault="000801F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55" w:author="Tan Doan (DP)" w:date="2023-09-26T09:33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56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proofErr w:type="spellStart"/>
            <w:ins w:id="57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58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Lê</w:t>
              </w:r>
              <w:proofErr w:type="spellEnd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59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60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Hồng</w:t>
              </w:r>
              <w:proofErr w:type="spellEnd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61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62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Cúc</w:t>
              </w:r>
            </w:ins>
            <w:proofErr w:type="spellEnd"/>
            <w:del w:id="63" w:author="Tan Doan (DP)" w:date="2023-09-22T18:30:00Z">
              <w:r w:rsidR="00C138D3" w:rsidRPr="000801F2" w:rsidDel="00E1206F">
                <w:rPr>
                  <w:rFonts w:ascii="Arial" w:hAnsi="Arial" w:cs="Arial"/>
                  <w:sz w:val="18"/>
                  <w:szCs w:val="18"/>
                  <w:rPrChange w:id="64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Châu Thị Ngọc Thành</w:delText>
              </w:r>
            </w:del>
          </w:p>
        </w:tc>
        <w:tc>
          <w:tcPr>
            <w:tcW w:w="1260" w:type="dxa"/>
            <w:shd w:val="clear" w:color="auto" w:fill="auto"/>
            <w:noWrap/>
            <w:vAlign w:val="center"/>
            <w:tcPrChange w:id="65" w:author="Tan Doan (DP)" w:date="2023-09-26T09:36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11217BF" w14:textId="2D22046A" w:rsidR="00C138D3" w:rsidRPr="000801F2" w:rsidRDefault="00C13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  <w:rPrChange w:id="66" w:author="Tan Doan (DP)" w:date="2023-09-26T09:33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67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68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69" w:author="Tan Doan (DP)" w:date="2023-09-26T09:33:00Z">
                    <w:rPr>
                      <w:rFonts w:ascii="Calibri" w:hAnsi="Calibri" w:cs="Calibri"/>
                      <w:color w:val="000000"/>
                    </w:rPr>
                  </w:rPrChange>
                </w:rPr>
                <w:t>25-07-2023</w:t>
              </w:r>
            </w:ins>
            <w:del w:id="70" w:author="Tan Doan (DP)" w:date="2023-09-22T18:30:00Z">
              <w:r w:rsidRPr="000801F2" w:rsidDel="00E1206F">
                <w:rPr>
                  <w:rFonts w:ascii="Arial" w:hAnsi="Arial" w:cs="Arial"/>
                  <w:sz w:val="18"/>
                  <w:szCs w:val="18"/>
                  <w:rPrChange w:id="71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12-07-23</w:delText>
              </w:r>
            </w:del>
          </w:p>
        </w:tc>
        <w:tc>
          <w:tcPr>
            <w:tcW w:w="1260" w:type="dxa"/>
            <w:shd w:val="clear" w:color="auto" w:fill="auto"/>
            <w:noWrap/>
            <w:vAlign w:val="center"/>
            <w:tcPrChange w:id="72" w:author="Tan Doan (DP)" w:date="2023-09-26T09:36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E25E6BC" w14:textId="4726402A" w:rsidR="00C138D3" w:rsidRPr="000801F2" w:rsidRDefault="00C13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  <w:rPrChange w:id="73" w:author="Tan Doan (DP)" w:date="2023-09-26T09:33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74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75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76" w:author="Tan Doan (DP)" w:date="2023-09-26T09:33:00Z">
                    <w:rPr/>
                  </w:rPrChange>
                </w:rPr>
                <w:t>56</w:t>
              </w:r>
            </w:ins>
            <w:ins w:id="77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78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79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80" w:author="Tan Doan (DP)" w:date="2023-09-26T09:33:00Z">
                    <w:rPr/>
                  </w:rPrChange>
                </w:rPr>
                <w:t>804</w:t>
              </w:r>
            </w:ins>
            <w:ins w:id="81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82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83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84" w:author="Tan Doan (DP)" w:date="2023-09-26T09:33:00Z">
                    <w:rPr/>
                  </w:rPrChange>
                </w:rPr>
                <w:t xml:space="preserve">000 </w:t>
              </w:r>
            </w:ins>
            <w:del w:id="85" w:author="Tan Doan (DP)" w:date="2023-09-22T18:31:00Z">
              <w:r w:rsidRPr="000801F2" w:rsidDel="00382FE1">
                <w:rPr>
                  <w:rFonts w:ascii="Arial" w:hAnsi="Arial" w:cs="Arial"/>
                  <w:sz w:val="18"/>
                  <w:szCs w:val="18"/>
                  <w:rPrChange w:id="86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24,496,000</w:delText>
              </w:r>
            </w:del>
          </w:p>
        </w:tc>
        <w:tc>
          <w:tcPr>
            <w:tcW w:w="1117" w:type="dxa"/>
            <w:shd w:val="clear" w:color="auto" w:fill="auto"/>
            <w:noWrap/>
            <w:vAlign w:val="center"/>
            <w:tcPrChange w:id="87" w:author="Tan Doan (DP)" w:date="2023-09-26T09:36:00Z">
              <w:tcPr>
                <w:tcW w:w="1117" w:type="dxa"/>
                <w:shd w:val="clear" w:color="auto" w:fill="auto"/>
                <w:noWrap/>
                <w:vAlign w:val="center"/>
              </w:tcPr>
            </w:tcPrChange>
          </w:tcPr>
          <w:p w14:paraId="4F1186CC" w14:textId="666AA260" w:rsidR="00C138D3" w:rsidRPr="000801F2" w:rsidRDefault="00C13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  <w:rPrChange w:id="88" w:author="Tan Doan (DP)" w:date="2023-09-26T09:33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89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90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91" w:author="Tan Doan (DP)" w:date="2023-09-26T09:33:00Z">
                    <w:rPr/>
                  </w:rPrChange>
                </w:rPr>
                <w:t>12</w:t>
              </w:r>
            </w:ins>
            <w:ins w:id="92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93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94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95" w:author="Tan Doan (DP)" w:date="2023-09-26T09:33:00Z">
                    <w:rPr/>
                  </w:rPrChange>
                </w:rPr>
                <w:t>356</w:t>
              </w:r>
            </w:ins>
            <w:ins w:id="96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97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98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99" w:author="Tan Doan (DP)" w:date="2023-09-26T09:33:00Z">
                    <w:rPr/>
                  </w:rPrChange>
                </w:rPr>
                <w:t xml:space="preserve">000 </w:t>
              </w:r>
            </w:ins>
            <w:del w:id="100" w:author="Tan Doan (DP)" w:date="2023-09-22T18:31:00Z">
              <w:r w:rsidRPr="000801F2" w:rsidDel="00382FE1">
                <w:rPr>
                  <w:rFonts w:ascii="Arial" w:hAnsi="Arial" w:cs="Arial"/>
                  <w:sz w:val="18"/>
                  <w:szCs w:val="18"/>
                  <w:rPrChange w:id="101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4,863,000</w:delText>
              </w:r>
            </w:del>
          </w:p>
        </w:tc>
        <w:tc>
          <w:tcPr>
            <w:tcW w:w="1159" w:type="dxa"/>
            <w:vAlign w:val="center"/>
            <w:tcPrChange w:id="102" w:author="Tan Doan (DP)" w:date="2023-09-26T09:36:00Z">
              <w:tcPr>
                <w:tcW w:w="1217" w:type="dxa"/>
                <w:vAlign w:val="center"/>
              </w:tcPr>
            </w:tcPrChange>
          </w:tcPr>
          <w:p w14:paraId="6E6D2B67" w14:textId="16F11C63" w:rsidR="00C138D3" w:rsidRPr="000801F2" w:rsidRDefault="00C138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rPrChange w:id="103" w:author="Tan Doan (DP)" w:date="2023-09-26T09:33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104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05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106" w:author="Tan Doan (DP)" w:date="2023-09-26T09:33:00Z">
                    <w:rPr/>
                  </w:rPrChange>
                </w:rPr>
                <w:t>24</w:t>
              </w:r>
            </w:ins>
            <w:ins w:id="107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08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109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110" w:author="Tan Doan (DP)" w:date="2023-09-26T09:33:00Z">
                    <w:rPr/>
                  </w:rPrChange>
                </w:rPr>
                <w:t>404</w:t>
              </w:r>
            </w:ins>
            <w:ins w:id="111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12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113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114" w:author="Tan Doan (DP)" w:date="2023-09-26T09:33:00Z">
                    <w:rPr/>
                  </w:rPrChange>
                </w:rPr>
                <w:t xml:space="preserve">000 </w:t>
              </w:r>
            </w:ins>
            <w:del w:id="115" w:author="Tan Doan (DP)" w:date="2023-09-22T18:31:00Z">
              <w:r w:rsidRPr="000801F2" w:rsidDel="000131BD">
                <w:rPr>
                  <w:rFonts w:ascii="Arial" w:hAnsi="Arial" w:cs="Arial"/>
                  <w:sz w:val="18"/>
                  <w:szCs w:val="18"/>
                  <w:rPrChange w:id="116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  <w:tc>
          <w:tcPr>
            <w:tcW w:w="1064" w:type="dxa"/>
            <w:vAlign w:val="center"/>
            <w:tcPrChange w:id="117" w:author="Tan Doan (DP)" w:date="2023-09-26T09:36:00Z">
              <w:tcPr>
                <w:tcW w:w="1550" w:type="dxa"/>
                <w:gridSpan w:val="2"/>
                <w:vAlign w:val="center"/>
              </w:tcPr>
            </w:tcPrChange>
          </w:tcPr>
          <w:p w14:paraId="6D2712D0" w14:textId="1753556E" w:rsidR="00C138D3" w:rsidRPr="000801F2" w:rsidRDefault="00C138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rPrChange w:id="118" w:author="Tan Doan (DP)" w:date="2023-09-26T09:33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19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20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121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4</w:t>
              </w:r>
            </w:ins>
            <w:ins w:id="122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23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124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125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201</w:t>
              </w:r>
            </w:ins>
            <w:ins w:id="126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27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128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129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 xml:space="preserve">000 </w:t>
              </w:r>
            </w:ins>
            <w:del w:id="130" w:author="Tan Doan (DP)" w:date="2023-09-22T18:31:00Z">
              <w:r w:rsidRPr="000801F2" w:rsidDel="000131BD">
                <w:rPr>
                  <w:rFonts w:ascii="Arial" w:hAnsi="Arial" w:cs="Arial"/>
                  <w:sz w:val="18"/>
                  <w:szCs w:val="18"/>
                  <w:rPrChange w:id="131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-</w:delText>
              </w:r>
            </w:del>
          </w:p>
        </w:tc>
        <w:tc>
          <w:tcPr>
            <w:tcW w:w="1922" w:type="dxa"/>
            <w:vAlign w:val="center"/>
            <w:tcPrChange w:id="132" w:author="Tan Doan (DP)" w:date="2023-09-26T09:36:00Z">
              <w:tcPr>
                <w:tcW w:w="1955" w:type="dxa"/>
                <w:gridSpan w:val="2"/>
                <w:vAlign w:val="center"/>
              </w:tcPr>
            </w:tcPrChange>
          </w:tcPr>
          <w:p w14:paraId="0F09B445" w14:textId="42C2BDE6" w:rsidR="00C138D3" w:rsidRPr="000801F2" w:rsidRDefault="00C138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rPrChange w:id="133" w:author="Tan Doan (DP)" w:date="2023-09-26T09:33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34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35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136" w:author="Tan Doan (DP)" w:date="2023-09-26T09:33:00Z">
                    <w:rPr/>
                  </w:rPrChange>
                </w:rPr>
                <w:t>20</w:t>
              </w:r>
            </w:ins>
            <w:ins w:id="137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38" w:author="Tan Doan (DP)" w:date="2023-09-26T09:33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39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140" w:author="Tan Doan (DP)" w:date="2023-09-26T09:33:00Z">
                    <w:rPr/>
                  </w:rPrChange>
                </w:rPr>
                <w:t>203</w:t>
              </w:r>
            </w:ins>
            <w:ins w:id="141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42" w:author="Tan Doan (DP)" w:date="2023-09-26T09:33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43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144" w:author="Tan Doan (DP)" w:date="2023-09-26T09:33:00Z">
                    <w:rPr/>
                  </w:rPrChange>
                </w:rPr>
                <w:t>000</w:t>
              </w:r>
            </w:ins>
            <w:del w:id="145" w:author="Tan Doan (DP)" w:date="2023-09-22T17:01:00Z">
              <w:r w:rsidRPr="000801F2" w:rsidDel="00C2302B">
                <w:rPr>
                  <w:rFonts w:ascii="Arial" w:hAnsi="Arial" w:cs="Arial"/>
                  <w:sz w:val="18"/>
                  <w:szCs w:val="18"/>
                  <w:rPrChange w:id="146" w:author="Tan Doan (DP)" w:date="2023-09-26T09:33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</w:tr>
      <w:tr w:rsidR="000801F2" w:rsidRPr="00531175" w14:paraId="5E827830" w14:textId="77777777" w:rsidTr="000801F2">
        <w:tblPrEx>
          <w:tblPrExChange w:id="147" w:author="Tan Doan (DP)" w:date="2023-09-26T09:36:00Z">
            <w:tblPrEx>
              <w:tblW w:w="12216" w:type="dxa"/>
            </w:tblPrEx>
          </w:tblPrExChange>
        </w:tblPrEx>
        <w:trPr>
          <w:gridAfter w:val="1"/>
          <w:wAfter w:w="13" w:type="dxa"/>
          <w:trHeight w:val="316"/>
          <w:ins w:id="148" w:author="Tan Doan (DP)" w:date="2023-09-22T18:30:00Z"/>
          <w:trPrChange w:id="149" w:author="Tan Doan (DP)" w:date="2023-09-26T09:36:00Z">
            <w:trPr>
              <w:trHeight w:val="316"/>
            </w:trPr>
          </w:trPrChange>
        </w:trPr>
        <w:tc>
          <w:tcPr>
            <w:tcW w:w="1818" w:type="dxa"/>
            <w:shd w:val="clear" w:color="auto" w:fill="auto"/>
            <w:noWrap/>
            <w:vAlign w:val="center"/>
            <w:tcPrChange w:id="150" w:author="Tan Doan (DP)" w:date="2023-09-26T09:36:00Z">
              <w:tcPr>
                <w:tcW w:w="1818" w:type="dxa"/>
                <w:shd w:val="clear" w:color="auto" w:fill="auto"/>
                <w:noWrap/>
                <w:vAlign w:val="center"/>
              </w:tcPr>
            </w:tcPrChange>
          </w:tcPr>
          <w:p w14:paraId="3BDCFD2D" w14:textId="45B50B2F" w:rsidR="00C138D3" w:rsidRPr="000801F2" w:rsidRDefault="00C138D3">
            <w:pPr>
              <w:spacing w:after="0" w:line="240" w:lineRule="auto"/>
              <w:jc w:val="center"/>
              <w:rPr>
                <w:ins w:id="151" w:author="Tan Doan (DP)" w:date="2023-09-22T18:30:00Z"/>
                <w:rFonts w:ascii="Arial" w:hAnsi="Arial" w:cs="Arial"/>
                <w:sz w:val="18"/>
                <w:szCs w:val="18"/>
                <w:rPrChange w:id="152" w:author="Tan Doan (DP)" w:date="2023-09-26T09:33:00Z">
                  <w:rPr>
                    <w:ins w:id="153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154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55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156" w:author="Tan Doan (DP)" w:date="2023-09-26T09:33:00Z">
                    <w:rPr>
                      <w:rFonts w:ascii="Calibri" w:hAnsi="Calibri" w:cs="Calibri"/>
                      <w:color w:val="000000"/>
                    </w:rPr>
                  </w:rPrChange>
                </w:rPr>
                <w:t>80153381</w:t>
              </w:r>
            </w:ins>
          </w:p>
        </w:tc>
        <w:tc>
          <w:tcPr>
            <w:tcW w:w="1957" w:type="dxa"/>
            <w:vAlign w:val="center"/>
            <w:tcPrChange w:id="157" w:author="Tan Doan (DP)" w:date="2023-09-26T09:36:00Z">
              <w:tcPr>
                <w:tcW w:w="2033" w:type="dxa"/>
                <w:vAlign w:val="center"/>
              </w:tcPr>
            </w:tcPrChange>
          </w:tcPr>
          <w:p w14:paraId="27E97A85" w14:textId="45A3ED95" w:rsidR="00C138D3" w:rsidRPr="000801F2" w:rsidRDefault="000801F2">
            <w:pPr>
              <w:spacing w:after="0" w:line="240" w:lineRule="auto"/>
              <w:jc w:val="center"/>
              <w:rPr>
                <w:ins w:id="158" w:author="Tan Doan (DP)" w:date="2023-09-22T18:30:00Z"/>
                <w:rFonts w:ascii="Arial" w:hAnsi="Arial" w:cs="Arial"/>
                <w:sz w:val="18"/>
                <w:szCs w:val="18"/>
                <w:rPrChange w:id="159" w:author="Tan Doan (DP)" w:date="2023-09-26T09:33:00Z">
                  <w:rPr>
                    <w:ins w:id="160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161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proofErr w:type="spellStart"/>
            <w:ins w:id="162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163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Nguyễn</w:t>
              </w:r>
              <w:proofErr w:type="spellEnd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164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165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Mạnh</w:t>
              </w:r>
              <w:proofErr w:type="spellEnd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166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167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Hùng</w:t>
              </w:r>
              <w:proofErr w:type="spellEnd"/>
            </w:ins>
          </w:p>
        </w:tc>
        <w:tc>
          <w:tcPr>
            <w:tcW w:w="1260" w:type="dxa"/>
            <w:shd w:val="clear" w:color="auto" w:fill="auto"/>
            <w:noWrap/>
            <w:vAlign w:val="center"/>
            <w:tcPrChange w:id="168" w:author="Tan Doan (DP)" w:date="2023-09-26T09:36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30E0B9F" w14:textId="3EF3B0D6" w:rsidR="00C138D3" w:rsidRPr="000801F2" w:rsidRDefault="00C138D3">
            <w:pPr>
              <w:spacing w:after="0" w:line="240" w:lineRule="auto"/>
              <w:jc w:val="center"/>
              <w:rPr>
                <w:ins w:id="169" w:author="Tan Doan (DP)" w:date="2023-09-22T18:30:00Z"/>
                <w:rFonts w:ascii="Arial" w:hAnsi="Arial" w:cs="Arial"/>
                <w:sz w:val="18"/>
                <w:szCs w:val="18"/>
                <w:rPrChange w:id="170" w:author="Tan Doan (DP)" w:date="2023-09-26T09:33:00Z">
                  <w:rPr>
                    <w:ins w:id="171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172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73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174" w:author="Tan Doan (DP)" w:date="2023-09-26T09:33:00Z">
                    <w:rPr>
                      <w:rFonts w:ascii="Calibri" w:hAnsi="Calibri" w:cs="Calibri"/>
                      <w:color w:val="000000"/>
                    </w:rPr>
                  </w:rPrChange>
                </w:rPr>
                <w:t>27-07-2023</w:t>
              </w:r>
            </w:ins>
          </w:p>
        </w:tc>
        <w:tc>
          <w:tcPr>
            <w:tcW w:w="1260" w:type="dxa"/>
            <w:shd w:val="clear" w:color="auto" w:fill="auto"/>
            <w:noWrap/>
            <w:vAlign w:val="center"/>
            <w:tcPrChange w:id="175" w:author="Tan Doan (DP)" w:date="2023-09-26T09:36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CE09B4C" w14:textId="2C3BC046" w:rsidR="00C138D3" w:rsidRPr="000801F2" w:rsidRDefault="00C138D3">
            <w:pPr>
              <w:spacing w:after="0" w:line="240" w:lineRule="auto"/>
              <w:jc w:val="center"/>
              <w:rPr>
                <w:ins w:id="176" w:author="Tan Doan (DP)" w:date="2023-09-22T18:30:00Z"/>
                <w:rFonts w:ascii="Arial" w:hAnsi="Arial" w:cs="Arial"/>
                <w:sz w:val="18"/>
                <w:szCs w:val="18"/>
                <w:rPrChange w:id="177" w:author="Tan Doan (DP)" w:date="2023-09-26T09:33:00Z">
                  <w:rPr>
                    <w:ins w:id="178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179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80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181" w:author="Tan Doan (DP)" w:date="2023-09-26T09:33:00Z">
                    <w:rPr/>
                  </w:rPrChange>
                </w:rPr>
                <w:t>42</w:t>
              </w:r>
            </w:ins>
            <w:ins w:id="182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83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184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185" w:author="Tan Doan (DP)" w:date="2023-09-26T09:33:00Z">
                    <w:rPr/>
                  </w:rPrChange>
                </w:rPr>
                <w:t>628</w:t>
              </w:r>
            </w:ins>
            <w:ins w:id="186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87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188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189" w:author="Tan Doan (DP)" w:date="2023-09-26T09:33:00Z">
                    <w:rPr/>
                  </w:rPrChange>
                </w:rPr>
                <w:t>000</w:t>
              </w:r>
            </w:ins>
          </w:p>
        </w:tc>
        <w:tc>
          <w:tcPr>
            <w:tcW w:w="1117" w:type="dxa"/>
            <w:shd w:val="clear" w:color="auto" w:fill="auto"/>
            <w:noWrap/>
            <w:vAlign w:val="center"/>
            <w:tcPrChange w:id="190" w:author="Tan Doan (DP)" w:date="2023-09-26T09:36:00Z">
              <w:tcPr>
                <w:tcW w:w="1117" w:type="dxa"/>
                <w:shd w:val="clear" w:color="auto" w:fill="auto"/>
                <w:noWrap/>
                <w:vAlign w:val="center"/>
              </w:tcPr>
            </w:tcPrChange>
          </w:tcPr>
          <w:p w14:paraId="1FB25F7E" w14:textId="012C9177" w:rsidR="00C138D3" w:rsidRPr="000801F2" w:rsidRDefault="00C138D3">
            <w:pPr>
              <w:spacing w:after="0" w:line="240" w:lineRule="auto"/>
              <w:jc w:val="center"/>
              <w:rPr>
                <w:ins w:id="191" w:author="Tan Doan (DP)" w:date="2023-09-22T18:30:00Z"/>
                <w:rFonts w:ascii="Arial" w:hAnsi="Arial" w:cs="Arial"/>
                <w:sz w:val="18"/>
                <w:szCs w:val="18"/>
                <w:rPrChange w:id="192" w:author="Tan Doan (DP)" w:date="2023-09-26T09:33:00Z">
                  <w:rPr>
                    <w:ins w:id="193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194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95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196" w:author="Tan Doan (DP)" w:date="2023-09-26T09:33:00Z">
                    <w:rPr/>
                  </w:rPrChange>
                </w:rPr>
                <w:t>9</w:t>
              </w:r>
            </w:ins>
            <w:ins w:id="197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198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199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00" w:author="Tan Doan (DP)" w:date="2023-09-26T09:33:00Z">
                    <w:rPr/>
                  </w:rPrChange>
                </w:rPr>
                <w:t>292</w:t>
              </w:r>
            </w:ins>
            <w:ins w:id="201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02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203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04" w:author="Tan Doan (DP)" w:date="2023-09-26T09:33:00Z">
                    <w:rPr/>
                  </w:rPrChange>
                </w:rPr>
                <w:t>000</w:t>
              </w:r>
            </w:ins>
          </w:p>
        </w:tc>
        <w:tc>
          <w:tcPr>
            <w:tcW w:w="1159" w:type="dxa"/>
            <w:vAlign w:val="center"/>
            <w:tcPrChange w:id="205" w:author="Tan Doan (DP)" w:date="2023-09-26T09:36:00Z">
              <w:tcPr>
                <w:tcW w:w="1217" w:type="dxa"/>
                <w:vAlign w:val="center"/>
              </w:tcPr>
            </w:tcPrChange>
          </w:tcPr>
          <w:p w14:paraId="1906370C" w14:textId="0A3BEEBD" w:rsidR="00C138D3" w:rsidRPr="000801F2" w:rsidRDefault="00C138D3">
            <w:pPr>
              <w:spacing w:after="0" w:line="240" w:lineRule="auto"/>
              <w:jc w:val="center"/>
              <w:rPr>
                <w:ins w:id="206" w:author="Tan Doan (DP)" w:date="2023-09-22T18:30:00Z"/>
                <w:rFonts w:ascii="Arial" w:hAnsi="Arial" w:cs="Arial"/>
                <w:sz w:val="18"/>
                <w:szCs w:val="18"/>
                <w:rPrChange w:id="207" w:author="Tan Doan (DP)" w:date="2023-09-26T09:33:00Z">
                  <w:rPr>
                    <w:ins w:id="208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09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210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11" w:author="Tan Doan (DP)" w:date="2023-09-26T09:33:00Z">
                    <w:rPr/>
                  </w:rPrChange>
                </w:rPr>
                <w:t>18</w:t>
              </w:r>
            </w:ins>
            <w:ins w:id="212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13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214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15" w:author="Tan Doan (DP)" w:date="2023-09-26T09:33:00Z">
                    <w:rPr/>
                  </w:rPrChange>
                </w:rPr>
                <w:t>431</w:t>
              </w:r>
            </w:ins>
            <w:ins w:id="216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17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218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19" w:author="Tan Doan (DP)" w:date="2023-09-26T09:33:00Z">
                    <w:rPr/>
                  </w:rPrChange>
                </w:rPr>
                <w:t>000</w:t>
              </w:r>
            </w:ins>
          </w:p>
        </w:tc>
        <w:tc>
          <w:tcPr>
            <w:tcW w:w="1064" w:type="dxa"/>
            <w:vAlign w:val="center"/>
            <w:tcPrChange w:id="220" w:author="Tan Doan (DP)" w:date="2023-09-26T09:36:00Z">
              <w:tcPr>
                <w:tcW w:w="1550" w:type="dxa"/>
                <w:gridSpan w:val="2"/>
                <w:vAlign w:val="center"/>
              </w:tcPr>
            </w:tcPrChange>
          </w:tcPr>
          <w:p w14:paraId="1E7A8BC5" w14:textId="5F07B861" w:rsidR="00C138D3" w:rsidRPr="000801F2" w:rsidRDefault="00C138D3">
            <w:pPr>
              <w:spacing w:after="0" w:line="240" w:lineRule="auto"/>
              <w:jc w:val="center"/>
              <w:rPr>
                <w:ins w:id="221" w:author="Tan Doan (DP)" w:date="2023-09-22T18:30:00Z"/>
                <w:rFonts w:ascii="Arial" w:hAnsi="Arial" w:cs="Arial"/>
                <w:sz w:val="18"/>
                <w:szCs w:val="18"/>
                <w:rPrChange w:id="222" w:author="Tan Doan (DP)" w:date="2023-09-26T09:33:00Z">
                  <w:rPr>
                    <w:ins w:id="223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24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225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226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3</w:t>
              </w:r>
            </w:ins>
            <w:ins w:id="227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28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229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230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215</w:t>
              </w:r>
            </w:ins>
            <w:ins w:id="231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32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233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234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000</w:t>
              </w:r>
            </w:ins>
          </w:p>
        </w:tc>
        <w:tc>
          <w:tcPr>
            <w:tcW w:w="1922" w:type="dxa"/>
            <w:vAlign w:val="center"/>
            <w:tcPrChange w:id="235" w:author="Tan Doan (DP)" w:date="2023-09-26T09:36:00Z">
              <w:tcPr>
                <w:tcW w:w="1961" w:type="dxa"/>
                <w:gridSpan w:val="3"/>
                <w:vAlign w:val="center"/>
              </w:tcPr>
            </w:tcPrChange>
          </w:tcPr>
          <w:p w14:paraId="5E50D82F" w14:textId="7884E9DD" w:rsidR="00C138D3" w:rsidRPr="000801F2" w:rsidDel="00C2302B" w:rsidRDefault="00C138D3">
            <w:pPr>
              <w:spacing w:after="0" w:line="240" w:lineRule="auto"/>
              <w:jc w:val="center"/>
              <w:rPr>
                <w:ins w:id="236" w:author="Tan Doan (DP)" w:date="2023-09-22T18:30:00Z"/>
                <w:rFonts w:ascii="Arial" w:hAnsi="Arial" w:cs="Arial"/>
                <w:sz w:val="18"/>
                <w:szCs w:val="18"/>
                <w:rPrChange w:id="237" w:author="Tan Doan (DP)" w:date="2023-09-26T09:33:00Z">
                  <w:rPr>
                    <w:ins w:id="238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39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240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241" w:author="Tan Doan (DP)" w:date="2023-09-26T09:33:00Z">
                    <w:rPr/>
                  </w:rPrChange>
                </w:rPr>
                <w:t>15</w:t>
              </w:r>
            </w:ins>
            <w:ins w:id="242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43" w:author="Tan Doan (DP)" w:date="2023-09-26T09:33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244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245" w:author="Tan Doan (DP)" w:date="2023-09-26T09:33:00Z">
                    <w:rPr/>
                  </w:rPrChange>
                </w:rPr>
                <w:t>216</w:t>
              </w:r>
            </w:ins>
            <w:ins w:id="246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47" w:author="Tan Doan (DP)" w:date="2023-09-26T09:33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248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249" w:author="Tan Doan (DP)" w:date="2023-09-26T09:33:00Z">
                    <w:rPr/>
                  </w:rPrChange>
                </w:rPr>
                <w:t>000</w:t>
              </w:r>
            </w:ins>
          </w:p>
        </w:tc>
      </w:tr>
      <w:tr w:rsidR="000801F2" w:rsidRPr="00531175" w14:paraId="7C208C1B" w14:textId="77777777" w:rsidTr="000801F2">
        <w:tblPrEx>
          <w:tblPrExChange w:id="250" w:author="Tan Doan (DP)" w:date="2023-09-26T09:36:00Z">
            <w:tblPrEx>
              <w:tblW w:w="12216" w:type="dxa"/>
            </w:tblPrEx>
          </w:tblPrExChange>
        </w:tblPrEx>
        <w:trPr>
          <w:gridAfter w:val="1"/>
          <w:wAfter w:w="13" w:type="dxa"/>
          <w:trHeight w:val="316"/>
          <w:ins w:id="251" w:author="Tan Doan (DP)" w:date="2023-09-22T18:30:00Z"/>
          <w:trPrChange w:id="252" w:author="Tan Doan (DP)" w:date="2023-09-26T09:36:00Z">
            <w:trPr>
              <w:trHeight w:val="316"/>
            </w:trPr>
          </w:trPrChange>
        </w:trPr>
        <w:tc>
          <w:tcPr>
            <w:tcW w:w="1818" w:type="dxa"/>
            <w:shd w:val="clear" w:color="auto" w:fill="auto"/>
            <w:noWrap/>
            <w:vAlign w:val="center"/>
            <w:tcPrChange w:id="253" w:author="Tan Doan (DP)" w:date="2023-09-26T09:36:00Z">
              <w:tcPr>
                <w:tcW w:w="1818" w:type="dxa"/>
                <w:shd w:val="clear" w:color="auto" w:fill="auto"/>
                <w:noWrap/>
                <w:vAlign w:val="center"/>
              </w:tcPr>
            </w:tcPrChange>
          </w:tcPr>
          <w:p w14:paraId="042DF872" w14:textId="14878064" w:rsidR="00C138D3" w:rsidRPr="000801F2" w:rsidRDefault="00C138D3">
            <w:pPr>
              <w:spacing w:after="0" w:line="240" w:lineRule="auto"/>
              <w:jc w:val="center"/>
              <w:rPr>
                <w:ins w:id="254" w:author="Tan Doan (DP)" w:date="2023-09-22T18:30:00Z"/>
                <w:rFonts w:ascii="Arial" w:hAnsi="Arial" w:cs="Arial"/>
                <w:sz w:val="18"/>
                <w:szCs w:val="18"/>
                <w:rPrChange w:id="255" w:author="Tan Doan (DP)" w:date="2023-09-26T09:33:00Z">
                  <w:rPr>
                    <w:ins w:id="256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57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258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259" w:author="Tan Doan (DP)" w:date="2023-09-26T09:33:00Z">
                    <w:rPr>
                      <w:rFonts w:ascii="Calibri" w:hAnsi="Calibri" w:cs="Calibri"/>
                      <w:color w:val="000000"/>
                    </w:rPr>
                  </w:rPrChange>
                </w:rPr>
                <w:t>80153410</w:t>
              </w:r>
            </w:ins>
          </w:p>
        </w:tc>
        <w:tc>
          <w:tcPr>
            <w:tcW w:w="1957" w:type="dxa"/>
            <w:vAlign w:val="center"/>
            <w:tcPrChange w:id="260" w:author="Tan Doan (DP)" w:date="2023-09-26T09:36:00Z">
              <w:tcPr>
                <w:tcW w:w="2033" w:type="dxa"/>
                <w:vAlign w:val="center"/>
              </w:tcPr>
            </w:tcPrChange>
          </w:tcPr>
          <w:p w14:paraId="72A0E2D6" w14:textId="47768614" w:rsidR="00C138D3" w:rsidRPr="000801F2" w:rsidRDefault="000801F2">
            <w:pPr>
              <w:spacing w:after="0" w:line="240" w:lineRule="auto"/>
              <w:jc w:val="center"/>
              <w:rPr>
                <w:ins w:id="261" w:author="Tan Doan (DP)" w:date="2023-09-22T18:30:00Z"/>
                <w:rFonts w:ascii="Arial" w:hAnsi="Arial" w:cs="Arial"/>
                <w:sz w:val="18"/>
                <w:szCs w:val="18"/>
                <w:rPrChange w:id="262" w:author="Tan Doan (DP)" w:date="2023-09-26T09:33:00Z">
                  <w:rPr>
                    <w:ins w:id="263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64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proofErr w:type="spellStart"/>
            <w:ins w:id="265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266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Trần</w:t>
              </w:r>
              <w:proofErr w:type="spellEnd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267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268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Hoàng</w:t>
              </w:r>
              <w:proofErr w:type="spellEnd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269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 xml:space="preserve"> </w:t>
              </w:r>
              <w:proofErr w:type="spellStart"/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270" w:author="Tan Doan (DP)" w:date="2023-09-26T09:33:00Z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PrChange>
                </w:rPr>
                <w:t>Phương</w:t>
              </w:r>
              <w:proofErr w:type="spellEnd"/>
            </w:ins>
          </w:p>
        </w:tc>
        <w:tc>
          <w:tcPr>
            <w:tcW w:w="1260" w:type="dxa"/>
            <w:shd w:val="clear" w:color="auto" w:fill="auto"/>
            <w:noWrap/>
            <w:vAlign w:val="center"/>
            <w:tcPrChange w:id="271" w:author="Tan Doan (DP)" w:date="2023-09-26T09:36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12B1924" w14:textId="49628E68" w:rsidR="00C138D3" w:rsidRPr="000801F2" w:rsidRDefault="00C138D3">
            <w:pPr>
              <w:spacing w:after="0" w:line="240" w:lineRule="auto"/>
              <w:jc w:val="center"/>
              <w:rPr>
                <w:ins w:id="272" w:author="Tan Doan (DP)" w:date="2023-09-22T18:30:00Z"/>
                <w:rFonts w:ascii="Arial" w:hAnsi="Arial" w:cs="Arial"/>
                <w:sz w:val="18"/>
                <w:szCs w:val="18"/>
                <w:rPrChange w:id="273" w:author="Tan Doan (DP)" w:date="2023-09-26T09:33:00Z">
                  <w:rPr>
                    <w:ins w:id="274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75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276" w:author="Tan Doan (DP)" w:date="2023-09-22T18:30:00Z">
              <w:r w:rsidRPr="000801F2">
                <w:rPr>
                  <w:rFonts w:ascii="Arial" w:hAnsi="Arial" w:cs="Arial"/>
                  <w:color w:val="000000"/>
                  <w:sz w:val="18"/>
                  <w:szCs w:val="18"/>
                  <w:rPrChange w:id="277" w:author="Tan Doan (DP)" w:date="2023-09-26T09:33:00Z">
                    <w:rPr>
                      <w:rFonts w:ascii="Calibri" w:hAnsi="Calibri" w:cs="Calibri"/>
                      <w:color w:val="000000"/>
                    </w:rPr>
                  </w:rPrChange>
                </w:rPr>
                <w:t>27-07-2023</w:t>
              </w:r>
            </w:ins>
          </w:p>
        </w:tc>
        <w:tc>
          <w:tcPr>
            <w:tcW w:w="1260" w:type="dxa"/>
            <w:shd w:val="clear" w:color="auto" w:fill="auto"/>
            <w:noWrap/>
            <w:vAlign w:val="center"/>
            <w:tcPrChange w:id="278" w:author="Tan Doan (DP)" w:date="2023-09-26T09:36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D70350D" w14:textId="2EA8A04A" w:rsidR="00C138D3" w:rsidRPr="000801F2" w:rsidRDefault="00C138D3">
            <w:pPr>
              <w:spacing w:after="0" w:line="240" w:lineRule="auto"/>
              <w:jc w:val="center"/>
              <w:rPr>
                <w:ins w:id="279" w:author="Tan Doan (DP)" w:date="2023-09-22T18:30:00Z"/>
                <w:rFonts w:ascii="Arial" w:hAnsi="Arial" w:cs="Arial"/>
                <w:sz w:val="18"/>
                <w:szCs w:val="18"/>
                <w:rPrChange w:id="280" w:author="Tan Doan (DP)" w:date="2023-09-26T09:33:00Z">
                  <w:rPr>
                    <w:ins w:id="281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82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283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84" w:author="Tan Doan (DP)" w:date="2023-09-26T09:33:00Z">
                    <w:rPr/>
                  </w:rPrChange>
                </w:rPr>
                <w:t>21</w:t>
              </w:r>
            </w:ins>
            <w:ins w:id="285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86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287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88" w:author="Tan Doan (DP)" w:date="2023-09-26T09:33:00Z">
                    <w:rPr/>
                  </w:rPrChange>
                </w:rPr>
                <w:t>486</w:t>
              </w:r>
            </w:ins>
            <w:ins w:id="289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290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291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92" w:author="Tan Doan (DP)" w:date="2023-09-26T09:33:00Z">
                    <w:rPr/>
                  </w:rPrChange>
                </w:rPr>
                <w:t>000</w:t>
              </w:r>
            </w:ins>
          </w:p>
        </w:tc>
        <w:tc>
          <w:tcPr>
            <w:tcW w:w="1117" w:type="dxa"/>
            <w:shd w:val="clear" w:color="auto" w:fill="auto"/>
            <w:noWrap/>
            <w:vAlign w:val="center"/>
            <w:tcPrChange w:id="293" w:author="Tan Doan (DP)" w:date="2023-09-26T09:36:00Z">
              <w:tcPr>
                <w:tcW w:w="1117" w:type="dxa"/>
                <w:shd w:val="clear" w:color="auto" w:fill="auto"/>
                <w:noWrap/>
                <w:vAlign w:val="center"/>
              </w:tcPr>
            </w:tcPrChange>
          </w:tcPr>
          <w:p w14:paraId="24AFE554" w14:textId="00908E6D" w:rsidR="00C138D3" w:rsidRPr="000801F2" w:rsidRDefault="00C138D3">
            <w:pPr>
              <w:spacing w:after="0" w:line="240" w:lineRule="auto"/>
              <w:jc w:val="center"/>
              <w:rPr>
                <w:ins w:id="294" w:author="Tan Doan (DP)" w:date="2023-09-22T18:30:00Z"/>
                <w:rFonts w:ascii="Arial" w:hAnsi="Arial" w:cs="Arial"/>
                <w:sz w:val="18"/>
                <w:szCs w:val="18"/>
                <w:rPrChange w:id="295" w:author="Tan Doan (DP)" w:date="2023-09-26T09:33:00Z">
                  <w:rPr>
                    <w:ins w:id="296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297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298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299" w:author="Tan Doan (DP)" w:date="2023-09-26T09:33:00Z">
                    <w:rPr/>
                  </w:rPrChange>
                </w:rPr>
                <w:t>10</w:t>
              </w:r>
            </w:ins>
            <w:ins w:id="300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301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302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303" w:author="Tan Doan (DP)" w:date="2023-09-26T09:33:00Z">
                    <w:rPr/>
                  </w:rPrChange>
                </w:rPr>
                <w:t>744</w:t>
              </w:r>
            </w:ins>
            <w:ins w:id="304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305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306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307" w:author="Tan Doan (DP)" w:date="2023-09-26T09:33:00Z">
                    <w:rPr/>
                  </w:rPrChange>
                </w:rPr>
                <w:t>000</w:t>
              </w:r>
            </w:ins>
          </w:p>
        </w:tc>
        <w:tc>
          <w:tcPr>
            <w:tcW w:w="1159" w:type="dxa"/>
            <w:vAlign w:val="center"/>
            <w:tcPrChange w:id="308" w:author="Tan Doan (DP)" w:date="2023-09-26T09:36:00Z">
              <w:tcPr>
                <w:tcW w:w="1217" w:type="dxa"/>
                <w:vAlign w:val="center"/>
              </w:tcPr>
            </w:tcPrChange>
          </w:tcPr>
          <w:p w14:paraId="0AFD8470" w14:textId="312E08FE" w:rsidR="00C138D3" w:rsidRPr="000801F2" w:rsidRDefault="00C138D3">
            <w:pPr>
              <w:spacing w:after="0" w:line="240" w:lineRule="auto"/>
              <w:jc w:val="center"/>
              <w:rPr>
                <w:ins w:id="309" w:author="Tan Doan (DP)" w:date="2023-09-22T18:30:00Z"/>
                <w:rFonts w:ascii="Arial" w:hAnsi="Arial" w:cs="Arial"/>
                <w:sz w:val="18"/>
                <w:szCs w:val="18"/>
                <w:rPrChange w:id="310" w:author="Tan Doan (DP)" w:date="2023-09-26T09:33:00Z">
                  <w:rPr>
                    <w:ins w:id="311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312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313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314" w:author="Tan Doan (DP)" w:date="2023-09-26T09:33:00Z">
                    <w:rPr/>
                  </w:rPrChange>
                </w:rPr>
                <w:t>8</w:t>
              </w:r>
            </w:ins>
            <w:ins w:id="315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316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317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318" w:author="Tan Doan (DP)" w:date="2023-09-26T09:33:00Z">
                    <w:rPr/>
                  </w:rPrChange>
                </w:rPr>
                <w:t>160</w:t>
              </w:r>
            </w:ins>
            <w:ins w:id="319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320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321" w:author="Tan Doan (DP)" w:date="2023-09-22T18:31:00Z">
              <w:r w:rsidRPr="000801F2">
                <w:rPr>
                  <w:rFonts w:ascii="Arial" w:hAnsi="Arial" w:cs="Arial"/>
                  <w:sz w:val="18"/>
                  <w:szCs w:val="18"/>
                  <w:rPrChange w:id="322" w:author="Tan Doan (DP)" w:date="2023-09-26T09:33:00Z">
                    <w:rPr/>
                  </w:rPrChange>
                </w:rPr>
                <w:t>000</w:t>
              </w:r>
            </w:ins>
          </w:p>
        </w:tc>
        <w:tc>
          <w:tcPr>
            <w:tcW w:w="1064" w:type="dxa"/>
            <w:vAlign w:val="center"/>
            <w:tcPrChange w:id="323" w:author="Tan Doan (DP)" w:date="2023-09-26T09:36:00Z">
              <w:tcPr>
                <w:tcW w:w="1550" w:type="dxa"/>
                <w:gridSpan w:val="2"/>
                <w:vAlign w:val="center"/>
              </w:tcPr>
            </w:tcPrChange>
          </w:tcPr>
          <w:p w14:paraId="3ACE63A7" w14:textId="6BE75BC7" w:rsidR="00C138D3" w:rsidRPr="000801F2" w:rsidRDefault="00C138D3">
            <w:pPr>
              <w:spacing w:after="0" w:line="240" w:lineRule="auto"/>
              <w:jc w:val="center"/>
              <w:rPr>
                <w:ins w:id="324" w:author="Tan Doan (DP)" w:date="2023-09-22T18:30:00Z"/>
                <w:rFonts w:ascii="Arial" w:hAnsi="Arial" w:cs="Arial"/>
                <w:sz w:val="18"/>
                <w:szCs w:val="18"/>
                <w:rPrChange w:id="325" w:author="Tan Doan (DP)" w:date="2023-09-26T09:33:00Z">
                  <w:rPr>
                    <w:ins w:id="326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327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328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329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8</w:t>
              </w:r>
            </w:ins>
            <w:ins w:id="330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331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332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333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160</w:t>
              </w:r>
            </w:ins>
            <w:ins w:id="334" w:author="Tan Doan (DP)" w:date="2023-09-25T09:51:00Z">
              <w:r w:rsidRPr="000801F2">
                <w:rPr>
                  <w:rFonts w:ascii="Arial" w:hAnsi="Arial" w:cs="Arial"/>
                  <w:sz w:val="18"/>
                  <w:szCs w:val="18"/>
                  <w:rPrChange w:id="335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.</w:t>
              </w:r>
            </w:ins>
            <w:ins w:id="336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337" w:author="Tan Doan (DP)" w:date="2023-09-26T09:33:00Z">
                    <w:rPr>
                      <w:rFonts w:ascii="Arial" w:hAnsi="Arial" w:cs="Arial"/>
                      <w:sz w:val="20"/>
                    </w:rPr>
                  </w:rPrChange>
                </w:rPr>
                <w:t>000</w:t>
              </w:r>
            </w:ins>
          </w:p>
        </w:tc>
        <w:tc>
          <w:tcPr>
            <w:tcW w:w="1922" w:type="dxa"/>
            <w:vAlign w:val="center"/>
            <w:tcPrChange w:id="338" w:author="Tan Doan (DP)" w:date="2023-09-26T09:36:00Z">
              <w:tcPr>
                <w:tcW w:w="1961" w:type="dxa"/>
                <w:gridSpan w:val="3"/>
                <w:vAlign w:val="center"/>
              </w:tcPr>
            </w:tcPrChange>
          </w:tcPr>
          <w:p w14:paraId="1AD1C288" w14:textId="77D8D2C5" w:rsidR="00C138D3" w:rsidRPr="000801F2" w:rsidDel="00C2302B" w:rsidRDefault="00C138D3">
            <w:pPr>
              <w:spacing w:after="0" w:line="240" w:lineRule="auto"/>
              <w:jc w:val="center"/>
              <w:rPr>
                <w:ins w:id="339" w:author="Tan Doan (DP)" w:date="2023-09-22T18:30:00Z"/>
                <w:rFonts w:ascii="Arial" w:hAnsi="Arial" w:cs="Arial"/>
                <w:sz w:val="18"/>
                <w:szCs w:val="18"/>
                <w:rPrChange w:id="340" w:author="Tan Doan (DP)" w:date="2023-09-26T09:33:00Z">
                  <w:rPr>
                    <w:ins w:id="341" w:author="Tan Doan (DP)" w:date="2023-09-22T18:30:00Z"/>
                    <w:rFonts w:ascii="Arial" w:hAnsi="Arial" w:cs="Arial"/>
                    <w:sz w:val="18"/>
                  </w:rPr>
                </w:rPrChange>
              </w:rPr>
              <w:pPrChange w:id="342" w:author="Tan Doan (DP)" w:date="2023-09-25T09:50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343" w:author="Tan Doan (DP)" w:date="2023-09-25T09:49:00Z">
              <w:r w:rsidRPr="000801F2">
                <w:rPr>
                  <w:rFonts w:ascii="Arial" w:hAnsi="Arial" w:cs="Arial"/>
                  <w:sz w:val="18"/>
                  <w:szCs w:val="18"/>
                  <w:rPrChange w:id="344" w:author="Tan Doan (DP)" w:date="2023-09-26T09:33:00Z">
                    <w:rPr/>
                  </w:rPrChange>
                </w:rPr>
                <w:t>0</w:t>
              </w:r>
            </w:ins>
          </w:p>
        </w:tc>
      </w:tr>
      <w:tr w:rsidR="000801F2" w:rsidRPr="00531175" w14:paraId="4846395E" w14:textId="77777777" w:rsidTr="000801F2">
        <w:tblPrEx>
          <w:tblPrExChange w:id="345" w:author="Tan Doan (DP)" w:date="2023-09-26T09:36:00Z">
            <w:tblPrEx>
              <w:tblW w:w="11570" w:type="dxa"/>
            </w:tblPrEx>
          </w:tblPrExChange>
        </w:tblPrEx>
        <w:trPr>
          <w:trHeight w:val="316"/>
          <w:trPrChange w:id="346" w:author="Tan Doan (DP)" w:date="2023-09-26T09:36:00Z">
            <w:trPr>
              <w:gridAfter w:val="0"/>
              <w:trHeight w:val="316"/>
            </w:trPr>
          </w:trPrChange>
        </w:trPr>
        <w:tc>
          <w:tcPr>
            <w:tcW w:w="9635" w:type="dxa"/>
            <w:gridSpan w:val="7"/>
            <w:shd w:val="clear" w:color="auto" w:fill="auto"/>
            <w:noWrap/>
            <w:vAlign w:val="center"/>
            <w:tcPrChange w:id="347" w:author="Tan Doan (DP)" w:date="2023-09-26T09:36:00Z">
              <w:tcPr>
                <w:tcW w:w="9650" w:type="dxa"/>
                <w:gridSpan w:val="7"/>
                <w:shd w:val="clear" w:color="auto" w:fill="auto"/>
                <w:noWrap/>
                <w:vAlign w:val="center"/>
              </w:tcPr>
            </w:tcPrChange>
          </w:tcPr>
          <w:p w14:paraId="18C2B9A6" w14:textId="77777777" w:rsidR="00586956" w:rsidRPr="000801F2" w:rsidRDefault="00586956" w:rsidP="00DC385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  <w:rPrChange w:id="348" w:author="Tan Doan (DP)" w:date="2023-09-26T09:33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0801F2">
              <w:rPr>
                <w:rFonts w:ascii="Arial" w:hAnsi="Arial" w:cs="Arial"/>
                <w:b/>
                <w:sz w:val="18"/>
                <w:szCs w:val="18"/>
                <w:rPrChange w:id="349" w:author="Tan Doan (DP)" w:date="2023-09-26T09:33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Tổng</w:t>
            </w:r>
            <w:proofErr w:type="spellEnd"/>
            <w:r w:rsidRPr="000801F2">
              <w:rPr>
                <w:rFonts w:ascii="Arial" w:hAnsi="Arial" w:cs="Arial"/>
                <w:b/>
                <w:sz w:val="18"/>
                <w:szCs w:val="18"/>
                <w:rPrChange w:id="350" w:author="Tan Doan (DP)" w:date="2023-09-26T09:33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 xml:space="preserve"> </w:t>
            </w:r>
            <w:proofErr w:type="spellStart"/>
            <w:r w:rsidRPr="000801F2">
              <w:rPr>
                <w:rFonts w:ascii="Arial" w:hAnsi="Arial" w:cs="Arial"/>
                <w:b/>
                <w:sz w:val="18"/>
                <w:szCs w:val="18"/>
                <w:rPrChange w:id="351" w:author="Tan Doan (DP)" w:date="2023-09-26T09:33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cộng</w:t>
            </w:r>
            <w:proofErr w:type="spellEnd"/>
          </w:p>
        </w:tc>
        <w:tc>
          <w:tcPr>
            <w:tcW w:w="1935" w:type="dxa"/>
            <w:gridSpan w:val="2"/>
            <w:vAlign w:val="center"/>
            <w:tcPrChange w:id="352" w:author="Tan Doan (DP)" w:date="2023-09-26T09:36:00Z">
              <w:tcPr>
                <w:tcW w:w="1920" w:type="dxa"/>
                <w:gridSpan w:val="2"/>
                <w:vAlign w:val="center"/>
              </w:tcPr>
            </w:tcPrChange>
          </w:tcPr>
          <w:p w14:paraId="0158D73F" w14:textId="39995E82" w:rsidR="00586956" w:rsidRPr="000801F2" w:rsidRDefault="00C138D3" w:rsidP="00DC38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rPrChange w:id="353" w:author="Tan Doan (DP)" w:date="2023-09-26T09:33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ins w:id="354" w:author="Tan Doan (DP)" w:date="2023-09-25T09:50:00Z">
              <w:r w:rsidRPr="000801F2">
                <w:rPr>
                  <w:rFonts w:ascii="Arial" w:hAnsi="Arial" w:cs="Arial"/>
                  <w:b/>
                  <w:sz w:val="18"/>
                  <w:szCs w:val="18"/>
                  <w:rPrChange w:id="355" w:author="Tan Doan (DP)" w:date="2023-09-26T09:33:00Z">
                    <w:rPr>
                      <w:rFonts w:ascii="Arial" w:hAnsi="Arial" w:cs="Arial"/>
                      <w:b/>
                      <w:sz w:val="20"/>
                      <w:szCs w:val="18"/>
                    </w:rPr>
                  </w:rPrChange>
                </w:rPr>
                <w:t>35.419.</w:t>
              </w:r>
              <w:r w:rsidRPr="000801F2">
                <w:rPr>
                  <w:rFonts w:ascii="Arial" w:hAnsi="Arial" w:cs="Arial"/>
                  <w:b/>
                  <w:sz w:val="18"/>
                  <w:szCs w:val="18"/>
                  <w:rPrChange w:id="356" w:author="Tan Doan (DP)" w:date="2023-09-26T09:33:00Z">
                    <w:rPr>
                      <w:rFonts w:ascii="Arial" w:hAnsi="Arial" w:cs="Arial"/>
                      <w:b/>
                      <w:sz w:val="18"/>
                      <w:szCs w:val="18"/>
                    </w:rPr>
                  </w:rPrChange>
                </w:rPr>
                <w:t>000</w:t>
              </w:r>
            </w:ins>
            <w:del w:id="357" w:author="Tan Doan (DP)" w:date="2023-09-22T17:01:00Z">
              <w:r w:rsidR="00586956" w:rsidRPr="000801F2" w:rsidDel="00C2302B">
                <w:rPr>
                  <w:rFonts w:ascii="Arial" w:hAnsi="Arial" w:cs="Arial"/>
                  <w:b/>
                  <w:sz w:val="18"/>
                  <w:szCs w:val="18"/>
                  <w:rPrChange w:id="358" w:author="Tan Doan (DP)" w:date="2023-09-26T09:33:00Z">
                    <w:rPr>
                      <w:rFonts w:ascii="Arial" w:hAnsi="Arial" w:cs="Arial"/>
                      <w:b/>
                      <w:sz w:val="18"/>
                      <w:szCs w:val="18"/>
                    </w:rPr>
                  </w:rPrChange>
                </w:rPr>
                <w:delText>8,880,000</w:delText>
              </w:r>
            </w:del>
          </w:p>
        </w:tc>
      </w:tr>
    </w:tbl>
    <w:p w14:paraId="59B913CC" w14:textId="77777777" w:rsidR="002834A4" w:rsidRPr="00531175" w:rsidRDefault="002834A4" w:rsidP="002834A4">
      <w:pPr>
        <w:spacing w:before="120" w:after="0" w:line="240" w:lineRule="exact"/>
        <w:ind w:right="14"/>
        <w:jc w:val="both"/>
        <w:rPr>
          <w:rFonts w:ascii="Arial" w:hAnsi="Arial" w:cs="Arial"/>
        </w:rPr>
      </w:pPr>
    </w:p>
    <w:p w14:paraId="7461AE1C" w14:textId="70BF6C2B" w:rsidR="00DD65EB" w:rsidRPr="00531175" w:rsidRDefault="003C38D2" w:rsidP="00782F8E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Sau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khi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đã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thực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hiện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cấn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trừ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ins w:id="359" w:author="Tuyen Lam (DA &amp; DP)" w:date="2023-09-22T16:02:00Z">
        <w:r w:rsidR="005A36A2" w:rsidRPr="00531175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531175">
          <w:rPr>
            <w:rFonts w:ascii="Arial" w:hAnsi="Arial" w:cs="Arial"/>
            <w:sz w:val="20"/>
            <w:szCs w:val="20"/>
          </w:rPr>
          <w:t xml:space="preserve"> 2 </w:t>
        </w:r>
        <w:proofErr w:type="spellStart"/>
        <w:r w:rsidR="005A36A2" w:rsidRPr="00531175">
          <w:rPr>
            <w:rFonts w:ascii="Arial" w:hAnsi="Arial" w:cs="Arial"/>
            <w:sz w:val="20"/>
            <w:szCs w:val="20"/>
          </w:rPr>
          <w:t>đợt</w:t>
        </w:r>
        <w:proofErr w:type="spellEnd"/>
        <w:r w:rsidR="005A36A2" w:rsidRPr="00531175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531175">
        <w:rPr>
          <w:rFonts w:ascii="Arial" w:hAnsi="Arial" w:cs="Arial"/>
          <w:sz w:val="20"/>
          <w:szCs w:val="20"/>
        </w:rPr>
        <w:t>thu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nhập</w:t>
      </w:r>
      <w:proofErr w:type="spellEnd"/>
      <w:ins w:id="360" w:author="Tuyen Lam (DA &amp; DP)" w:date="2023-09-22T16:02:00Z">
        <w:r w:rsidR="005A36A2" w:rsidRPr="00531175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A36A2" w:rsidRPr="00531175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531175">
          <w:rPr>
            <w:rFonts w:ascii="Arial" w:hAnsi="Arial" w:cs="Arial"/>
            <w:sz w:val="20"/>
            <w:szCs w:val="20"/>
          </w:rPr>
          <w:t xml:space="preserve"> 31/08/23 </w:t>
        </w:r>
        <w:proofErr w:type="spellStart"/>
        <w:r w:rsidR="005A36A2" w:rsidRPr="00531175">
          <w:rPr>
            <w:rFonts w:ascii="Arial" w:hAnsi="Arial" w:cs="Arial"/>
            <w:sz w:val="20"/>
            <w:szCs w:val="20"/>
          </w:rPr>
          <w:t>và</w:t>
        </w:r>
        <w:proofErr w:type="spellEnd"/>
        <w:r w:rsidR="005A36A2" w:rsidRPr="00531175">
          <w:rPr>
            <w:rFonts w:ascii="Arial" w:hAnsi="Arial" w:cs="Arial"/>
            <w:sz w:val="20"/>
            <w:szCs w:val="20"/>
          </w:rPr>
          <w:t xml:space="preserve"> 15/09/23</w:t>
        </w:r>
      </w:ins>
      <w:r w:rsidRPr="005311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175">
        <w:rPr>
          <w:rFonts w:ascii="Arial" w:hAnsi="Arial" w:cs="Arial"/>
          <w:sz w:val="20"/>
          <w:szCs w:val="20"/>
        </w:rPr>
        <w:t>số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tiền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mà</w:t>
      </w:r>
      <w:proofErr w:type="spellEnd"/>
      <w:ins w:id="361" w:author="Tan Doan (DP)" w:date="2023-09-26T09:35:00Z">
        <w:r w:rsidR="000801F2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0801F2">
          <w:rPr>
            <w:rFonts w:ascii="Arial" w:hAnsi="Arial" w:cs="Arial"/>
            <w:sz w:val="20"/>
            <w:szCs w:val="20"/>
          </w:rPr>
          <w:t>c</w:t>
        </w:r>
      </w:ins>
      <w:del w:id="362" w:author="Tan Doan (DP)" w:date="2023-09-26T09:35:00Z">
        <w:r w:rsidRPr="00531175" w:rsidDel="000801F2">
          <w:rPr>
            <w:rFonts w:ascii="Arial" w:hAnsi="Arial" w:cs="Arial"/>
            <w:sz w:val="20"/>
            <w:szCs w:val="20"/>
          </w:rPr>
          <w:delText xml:space="preserve"> Anh/ C</w:delText>
        </w:r>
      </w:del>
      <w:r w:rsidRPr="00531175">
        <w:rPr>
          <w:rFonts w:ascii="Arial" w:hAnsi="Arial" w:cs="Arial"/>
          <w:sz w:val="20"/>
          <w:szCs w:val="20"/>
        </w:rPr>
        <w:t>hị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cần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hoàn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trả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vì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chênh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lệch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hoa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hồng</w:t>
      </w:r>
      <w:proofErr w:type="spellEnd"/>
      <w:r w:rsidRPr="00531175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là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del w:id="363" w:author="Tan Doan (DP)" w:date="2023-09-22T16:47:00Z">
        <w:r w:rsidR="00674EDD" w:rsidRPr="00531175" w:rsidDel="00E45F07">
          <w:rPr>
            <w:rFonts w:ascii="Arial" w:hAnsi="Arial" w:cs="Arial"/>
            <w:b/>
            <w:sz w:val="20"/>
            <w:szCs w:val="20"/>
          </w:rPr>
          <w:delText>8,436,000</w:delText>
        </w:r>
      </w:del>
      <w:ins w:id="364" w:author="Tan Doan (DP)" w:date="2023-09-22T16:58:00Z">
        <w:r w:rsidR="00A93DA1" w:rsidRPr="00531175">
          <w:rPr>
            <w:rFonts w:ascii="Arial" w:hAnsi="Arial" w:cs="Arial"/>
            <w:b/>
            <w:sz w:val="20"/>
            <w:szCs w:val="20"/>
          </w:rPr>
          <w:t>7</w:t>
        </w:r>
      </w:ins>
      <w:ins w:id="365" w:author="Tan Doan (DP)" w:date="2023-09-22T18:31:00Z">
        <w:r w:rsidR="001D2A12" w:rsidRPr="00531175">
          <w:rPr>
            <w:rFonts w:ascii="Arial" w:hAnsi="Arial" w:cs="Arial"/>
            <w:b/>
            <w:sz w:val="20"/>
            <w:szCs w:val="20"/>
          </w:rPr>
          <w:t>.</w:t>
        </w:r>
      </w:ins>
      <w:ins w:id="366" w:author="Tan Doan (DP)" w:date="2023-09-22T16:58:00Z">
        <w:r w:rsidR="00A93DA1" w:rsidRPr="00531175">
          <w:rPr>
            <w:rFonts w:ascii="Arial" w:hAnsi="Arial" w:cs="Arial"/>
            <w:b/>
            <w:sz w:val="20"/>
            <w:szCs w:val="20"/>
          </w:rPr>
          <w:t>410</w:t>
        </w:r>
      </w:ins>
      <w:ins w:id="367" w:author="Tan Doan (DP)" w:date="2023-09-22T18:31:00Z">
        <w:r w:rsidR="001D2A12" w:rsidRPr="00531175">
          <w:rPr>
            <w:rFonts w:ascii="Arial" w:hAnsi="Arial" w:cs="Arial"/>
            <w:b/>
            <w:sz w:val="20"/>
            <w:szCs w:val="20"/>
          </w:rPr>
          <w:t>.</w:t>
        </w:r>
      </w:ins>
      <w:ins w:id="368" w:author="Tan Doan (DP)" w:date="2023-09-22T16:58:00Z">
        <w:r w:rsidR="00A93DA1" w:rsidRPr="00531175">
          <w:rPr>
            <w:rFonts w:ascii="Arial" w:hAnsi="Arial" w:cs="Arial"/>
            <w:b/>
            <w:sz w:val="20"/>
            <w:szCs w:val="20"/>
          </w:rPr>
          <w:t>000</w:t>
        </w:r>
      </w:ins>
      <w:r w:rsidR="00674EDD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</w:p>
    <w:p w14:paraId="62616F1E" w14:textId="07DDB378" w:rsidR="00DD65EB" w:rsidRPr="00531175" w:rsidRDefault="00DD65EB" w:rsidP="00DD65E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del w:id="369" w:author="Tan Doan (DP)" w:date="2023-09-26T09:35:00Z">
        <w:r w:rsidRPr="00531175" w:rsidDel="000801F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Pr="00531175">
        <w:rPr>
          <w:rFonts w:ascii="Arial" w:hAnsi="Arial" w:cs="Arial"/>
          <w:sz w:val="20"/>
          <w:szCs w:val="20"/>
        </w:rPr>
        <w:t>Chị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có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thể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thực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hiện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hoàn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trả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cho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Công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31175">
        <w:rPr>
          <w:rFonts w:ascii="Arial" w:hAnsi="Arial" w:cs="Arial"/>
          <w:sz w:val="20"/>
          <w:szCs w:val="20"/>
        </w:rPr>
        <w:t>theo</w:t>
      </w:r>
      <w:proofErr w:type="spellEnd"/>
      <w:r w:rsidR="001A63BE" w:rsidRPr="00531175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A63BE" w:rsidRPr="00531175">
        <w:rPr>
          <w:rFonts w:ascii="Arial" w:hAnsi="Arial" w:cs="Arial"/>
          <w:sz w:val="20"/>
          <w:szCs w:val="20"/>
        </w:rPr>
        <w:t>trong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531175">
        <w:rPr>
          <w:rFonts w:ascii="Arial" w:hAnsi="Arial" w:cs="Arial"/>
          <w:sz w:val="20"/>
          <w:szCs w:val="20"/>
        </w:rPr>
        <w:t>cách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sau</w:t>
      </w:r>
      <w:proofErr w:type="spellEnd"/>
      <w:r w:rsidRPr="00531175">
        <w:rPr>
          <w:rFonts w:ascii="Arial" w:hAnsi="Arial" w:cs="Arial"/>
          <w:sz w:val="20"/>
          <w:szCs w:val="20"/>
        </w:rPr>
        <w:t>:</w:t>
      </w:r>
    </w:p>
    <w:p w14:paraId="4EF0B0FB" w14:textId="132240E5" w:rsidR="00DD65EB" w:rsidRPr="00531175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Cách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531175">
        <w:rPr>
          <w:rFonts w:ascii="Arial" w:hAnsi="Arial" w:cs="Arial"/>
          <w:sz w:val="20"/>
          <w:szCs w:val="20"/>
        </w:rPr>
        <w:t>Đến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trực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tiếp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Văn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phòng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Kinh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doanh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mà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ins w:id="370" w:author="Tan Doan (DP)" w:date="2023-09-26T09:35:00Z">
        <w:r w:rsidR="000801F2">
          <w:rPr>
            <w:rFonts w:ascii="Arial" w:hAnsi="Arial" w:cs="Arial"/>
            <w:sz w:val="20"/>
            <w:szCs w:val="20"/>
          </w:rPr>
          <w:t>c</w:t>
        </w:r>
      </w:ins>
      <w:del w:id="371" w:author="Tan Doan (DP)" w:date="2023-09-26T09:35:00Z">
        <w:r w:rsidRPr="00531175" w:rsidDel="000801F2">
          <w:rPr>
            <w:rFonts w:ascii="Arial" w:hAnsi="Arial" w:cs="Arial"/>
            <w:sz w:val="20"/>
            <w:szCs w:val="20"/>
          </w:rPr>
          <w:delText>Anh/C</w:delText>
        </w:r>
      </w:del>
      <w:r w:rsidRPr="00531175">
        <w:rPr>
          <w:rFonts w:ascii="Arial" w:hAnsi="Arial" w:cs="Arial"/>
          <w:sz w:val="20"/>
          <w:szCs w:val="20"/>
        </w:rPr>
        <w:t>hị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từng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hoạt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động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để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nộp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tiền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mặt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tại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Quầy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thanh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toán</w:t>
      </w:r>
      <w:proofErr w:type="spellEnd"/>
      <w:r w:rsidRPr="00531175">
        <w:rPr>
          <w:rFonts w:ascii="Arial" w:hAnsi="Arial" w:cs="Arial"/>
          <w:sz w:val="20"/>
          <w:szCs w:val="20"/>
        </w:rPr>
        <w:t>.</w:t>
      </w:r>
    </w:p>
    <w:p w14:paraId="02C27A49" w14:textId="77777777" w:rsidR="00DD65EB" w:rsidRPr="00531175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Cách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531175">
        <w:rPr>
          <w:rFonts w:ascii="Arial" w:hAnsi="Arial" w:cs="Arial"/>
          <w:sz w:val="20"/>
          <w:szCs w:val="20"/>
        </w:rPr>
        <w:t>Chuyển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khoản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cho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Công</w:t>
      </w:r>
      <w:bookmarkStart w:id="372" w:name="_GoBack"/>
      <w:bookmarkEnd w:id="372"/>
      <w:proofErr w:type="spellEnd"/>
      <w:r w:rsidRPr="00531175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531175">
        <w:rPr>
          <w:rFonts w:ascii="Arial" w:hAnsi="Arial" w:cs="Arial"/>
          <w:sz w:val="20"/>
          <w:szCs w:val="20"/>
        </w:rPr>
        <w:t>số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Tài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khoản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như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sau</w:t>
      </w:r>
      <w:proofErr w:type="spellEnd"/>
      <w:r w:rsidRPr="00531175">
        <w:rPr>
          <w:rFonts w:ascii="Arial" w:hAnsi="Arial" w:cs="Arial"/>
          <w:sz w:val="20"/>
          <w:szCs w:val="20"/>
        </w:rPr>
        <w:t>:</w:t>
      </w:r>
    </w:p>
    <w:p w14:paraId="79D9E19D" w14:textId="77777777" w:rsidR="00DD65EB" w:rsidRPr="00531175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Số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Tài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Khoản</w:t>
      </w:r>
      <w:proofErr w:type="spellEnd"/>
      <w:r w:rsidRPr="00531175">
        <w:rPr>
          <w:rFonts w:ascii="Arial" w:hAnsi="Arial" w:cs="Arial"/>
          <w:sz w:val="20"/>
          <w:szCs w:val="20"/>
        </w:rPr>
        <w:t>: 0181003409276</w:t>
      </w:r>
    </w:p>
    <w:p w14:paraId="36B12C7D" w14:textId="77777777" w:rsidR="00DD65EB" w:rsidRPr="00531175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Tên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Chủ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Tài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Khoản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31175">
        <w:rPr>
          <w:rFonts w:ascii="Arial" w:hAnsi="Arial" w:cs="Arial"/>
          <w:sz w:val="20"/>
          <w:szCs w:val="20"/>
        </w:rPr>
        <w:t>Công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31175">
        <w:rPr>
          <w:rFonts w:ascii="Arial" w:hAnsi="Arial" w:cs="Arial"/>
          <w:sz w:val="20"/>
          <w:szCs w:val="20"/>
        </w:rPr>
        <w:t>Cổ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phần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Bảo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hiểm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Nhân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thọ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Phú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Hưng</w:t>
      </w:r>
      <w:proofErr w:type="spellEnd"/>
    </w:p>
    <w:p w14:paraId="460489E8" w14:textId="77777777" w:rsidR="00DD65EB" w:rsidRPr="00531175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Ngân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Hàng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31175">
        <w:rPr>
          <w:rFonts w:ascii="Arial" w:hAnsi="Arial" w:cs="Arial"/>
          <w:sz w:val="20"/>
          <w:szCs w:val="20"/>
        </w:rPr>
        <w:t>Vietcombank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531175">
        <w:rPr>
          <w:rFonts w:ascii="Arial" w:hAnsi="Arial" w:cs="Arial"/>
          <w:sz w:val="20"/>
          <w:szCs w:val="20"/>
        </w:rPr>
        <w:t>Sài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Gòn</w:t>
      </w:r>
      <w:proofErr w:type="spellEnd"/>
    </w:p>
    <w:p w14:paraId="372B6299" w14:textId="6257FFEA" w:rsidR="00DD65EB" w:rsidRPr="00531175" w:rsidRDefault="00DD65EB" w:rsidP="00586070">
      <w:pPr>
        <w:pStyle w:val="ListParagraph"/>
        <w:numPr>
          <w:ilvl w:val="0"/>
          <w:numId w:val="17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Nội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531175">
        <w:rPr>
          <w:rFonts w:ascii="Arial" w:hAnsi="Arial" w:cs="Arial"/>
          <w:sz w:val="20"/>
          <w:szCs w:val="20"/>
        </w:rPr>
        <w:t>chuyển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tiền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: </w:t>
      </w:r>
      <w:r w:rsidRPr="00531175">
        <w:rPr>
          <w:rFonts w:ascii="Arial" w:hAnsi="Arial" w:cs="Arial"/>
          <w:b/>
          <w:i/>
          <w:sz w:val="20"/>
          <w:szCs w:val="20"/>
        </w:rPr>
        <w:t>“</w:t>
      </w:r>
      <w:del w:id="373" w:author="Tan Doan (DP)" w:date="2023-09-22T16:50:00Z">
        <w:r w:rsidR="00586070" w:rsidRPr="00531175" w:rsidDel="00344020">
          <w:rPr>
            <w:rFonts w:ascii="Arial" w:hAnsi="Arial" w:cs="Arial"/>
            <w:b/>
            <w:i/>
            <w:sz w:val="20"/>
            <w:szCs w:val="20"/>
          </w:rPr>
          <w:delText>Huynh Thi Thuy Trang</w:delText>
        </w:r>
      </w:del>
      <w:ins w:id="374" w:author="Tan Doan (DP)" w:date="2023-09-22T16:58:00Z">
        <w:r w:rsidR="00A93DA1" w:rsidRPr="00531175">
          <w:rPr>
            <w:rFonts w:ascii="Arial" w:hAnsi="Arial" w:cs="Arial"/>
            <w:b/>
            <w:i/>
            <w:sz w:val="20"/>
            <w:szCs w:val="20"/>
          </w:rPr>
          <w:t>PHAN NGỌC HƯƠNG</w:t>
        </w:r>
      </w:ins>
      <w:ins w:id="375" w:author="Tan Doan (DP)" w:date="2023-09-22T16:50:00Z">
        <w:r w:rsidR="00344020" w:rsidRPr="00531175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="00586070" w:rsidRPr="00531175">
        <w:rPr>
          <w:rFonts w:ascii="Arial" w:hAnsi="Arial" w:cs="Arial"/>
          <w:b/>
          <w:i/>
          <w:sz w:val="20"/>
          <w:szCs w:val="20"/>
        </w:rPr>
        <w:t xml:space="preserve"> </w:t>
      </w:r>
      <w:r w:rsidRPr="00531175">
        <w:rPr>
          <w:rFonts w:ascii="Arial" w:hAnsi="Arial" w:cs="Arial"/>
          <w:b/>
          <w:i/>
          <w:sz w:val="20"/>
          <w:szCs w:val="20"/>
        </w:rPr>
        <w:t>–</w:t>
      </w:r>
      <w:r w:rsidR="00586070" w:rsidRPr="00531175">
        <w:rPr>
          <w:rFonts w:ascii="Arial" w:hAnsi="Arial" w:cs="Arial"/>
          <w:rPrChange w:id="376" w:author="Tan Doan (DP)" w:date="2023-09-22T18:37:00Z">
            <w:rPr/>
          </w:rPrChange>
        </w:rPr>
        <w:t xml:space="preserve"> </w:t>
      </w:r>
      <w:del w:id="377" w:author="Tan Doan (DP)" w:date="2023-09-22T16:50:00Z">
        <w:r w:rsidR="00586070" w:rsidRPr="00531175" w:rsidDel="00344020">
          <w:rPr>
            <w:rFonts w:ascii="Arial" w:hAnsi="Arial" w:cs="Arial"/>
            <w:b/>
            <w:i/>
            <w:sz w:val="20"/>
            <w:szCs w:val="20"/>
          </w:rPr>
          <w:delText xml:space="preserve">60080336 </w:delText>
        </w:r>
      </w:del>
      <w:ins w:id="378" w:author="Tan Doan (DP)" w:date="2023-09-22T16:58:00Z">
        <w:r w:rsidR="00A93DA1" w:rsidRPr="00531175">
          <w:rPr>
            <w:rFonts w:ascii="Arial" w:hAnsi="Arial" w:cs="Arial"/>
            <w:b/>
            <w:i/>
            <w:sz w:val="20"/>
            <w:szCs w:val="20"/>
          </w:rPr>
          <w:t>60075234</w:t>
        </w:r>
      </w:ins>
      <w:ins w:id="379" w:author="Tan Doan (DP)" w:date="2023-09-22T16:50:00Z">
        <w:r w:rsidR="00344020" w:rsidRPr="00531175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proofErr w:type="spellStart"/>
      <w:r w:rsidR="007A3F9A" w:rsidRPr="00531175">
        <w:rPr>
          <w:rFonts w:ascii="Arial" w:hAnsi="Arial" w:cs="Arial"/>
          <w:i/>
          <w:sz w:val="20"/>
          <w:szCs w:val="20"/>
        </w:rPr>
        <w:t>hoan</w:t>
      </w:r>
      <w:proofErr w:type="spellEnd"/>
      <w:r w:rsidR="007A3F9A" w:rsidRPr="0053117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31175">
        <w:rPr>
          <w:rFonts w:ascii="Arial" w:hAnsi="Arial" w:cs="Arial"/>
          <w:i/>
          <w:sz w:val="20"/>
          <w:szCs w:val="20"/>
        </w:rPr>
        <w:t>tra</w:t>
      </w:r>
      <w:proofErr w:type="spellEnd"/>
      <w:r w:rsidR="007A3F9A" w:rsidRPr="0053117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31175">
        <w:rPr>
          <w:rFonts w:ascii="Arial" w:hAnsi="Arial" w:cs="Arial"/>
          <w:i/>
          <w:sz w:val="20"/>
          <w:szCs w:val="20"/>
        </w:rPr>
        <w:t>chenh</w:t>
      </w:r>
      <w:proofErr w:type="spellEnd"/>
      <w:r w:rsidR="007A3F9A" w:rsidRPr="0053117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31175">
        <w:rPr>
          <w:rFonts w:ascii="Arial" w:hAnsi="Arial" w:cs="Arial"/>
          <w:i/>
          <w:sz w:val="20"/>
          <w:szCs w:val="20"/>
        </w:rPr>
        <w:t>lech</w:t>
      </w:r>
      <w:proofErr w:type="spellEnd"/>
      <w:r w:rsidR="007A3F9A" w:rsidRPr="0053117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31175">
        <w:rPr>
          <w:rFonts w:ascii="Arial" w:hAnsi="Arial" w:cs="Arial"/>
          <w:i/>
          <w:sz w:val="20"/>
          <w:szCs w:val="20"/>
        </w:rPr>
        <w:t>hoa</w:t>
      </w:r>
      <w:proofErr w:type="spellEnd"/>
      <w:r w:rsidR="007A3F9A" w:rsidRPr="0053117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31175">
        <w:rPr>
          <w:rFonts w:ascii="Arial" w:hAnsi="Arial" w:cs="Arial"/>
          <w:i/>
          <w:sz w:val="20"/>
          <w:szCs w:val="20"/>
        </w:rPr>
        <w:t>hong</w:t>
      </w:r>
      <w:proofErr w:type="spellEnd"/>
      <w:r w:rsidR="007A3F9A" w:rsidRPr="00531175">
        <w:rPr>
          <w:rFonts w:ascii="Arial" w:hAnsi="Arial" w:cs="Arial"/>
          <w:i/>
          <w:sz w:val="20"/>
          <w:szCs w:val="20"/>
        </w:rPr>
        <w:t xml:space="preserve"> da </w:t>
      </w:r>
      <w:proofErr w:type="spellStart"/>
      <w:r w:rsidR="007A3F9A" w:rsidRPr="00531175">
        <w:rPr>
          <w:rFonts w:ascii="Arial" w:hAnsi="Arial" w:cs="Arial"/>
          <w:i/>
          <w:sz w:val="20"/>
          <w:szCs w:val="20"/>
        </w:rPr>
        <w:t>nhan</w:t>
      </w:r>
      <w:proofErr w:type="spellEnd"/>
      <w:r w:rsidRPr="00531175">
        <w:rPr>
          <w:rFonts w:ascii="Arial" w:hAnsi="Arial" w:cs="Arial"/>
          <w:b/>
          <w:i/>
          <w:sz w:val="20"/>
          <w:szCs w:val="20"/>
        </w:rPr>
        <w:t>”</w:t>
      </w:r>
    </w:p>
    <w:p w14:paraId="16724ED7" w14:textId="50012D3D" w:rsidR="00DD65EB" w:rsidRPr="00531175" w:rsidDel="000801F2" w:rsidRDefault="00DD65EB" w:rsidP="00DD65EB">
      <w:pPr>
        <w:spacing w:before="120" w:after="0" w:line="240" w:lineRule="exact"/>
        <w:ind w:right="14"/>
        <w:jc w:val="both"/>
        <w:rPr>
          <w:del w:id="380" w:author="Tan Doan (DP)" w:date="2023-09-26T09:35:00Z"/>
          <w:rFonts w:ascii="Arial" w:hAnsi="Arial" w:cs="Arial"/>
          <w:sz w:val="20"/>
          <w:szCs w:val="20"/>
        </w:rPr>
      </w:pPr>
    </w:p>
    <w:p w14:paraId="02092DC8" w14:textId="2044DC09" w:rsidR="00A93DA1" w:rsidRPr="00531175" w:rsidDel="000801F2" w:rsidRDefault="00A93DA1" w:rsidP="00DD65EB">
      <w:pPr>
        <w:spacing w:before="120" w:after="0" w:line="240" w:lineRule="exact"/>
        <w:ind w:right="14"/>
        <w:jc w:val="both"/>
        <w:rPr>
          <w:del w:id="381" w:author="Tan Doan (DP)" w:date="2023-09-26T09:35:00Z"/>
          <w:rFonts w:ascii="Arial" w:hAnsi="Arial" w:cs="Arial"/>
          <w:sz w:val="20"/>
          <w:szCs w:val="20"/>
        </w:rPr>
      </w:pPr>
    </w:p>
    <w:p w14:paraId="087EA0D1" w14:textId="2E7BCC51" w:rsidR="00586070" w:rsidRPr="00531175" w:rsidRDefault="00586070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3A475DFB" w14:textId="242F1257" w:rsidR="00DD65EB" w:rsidRPr="00531175" w:rsidRDefault="003C38D2" w:rsidP="00DD65EB">
      <w:pPr>
        <w:pStyle w:val="ListParagraph"/>
        <w:numPr>
          <w:ilvl w:val="0"/>
          <w:numId w:val="7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lastRenderedPageBreak/>
        <w:t>Sau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ngày</w:t>
      </w:r>
      <w:proofErr w:type="spellEnd"/>
      <w:r w:rsidR="007A3F9A" w:rsidRPr="00531175">
        <w:rPr>
          <w:rFonts w:ascii="Arial" w:hAnsi="Arial" w:cs="Arial"/>
          <w:sz w:val="20"/>
          <w:szCs w:val="20"/>
        </w:rPr>
        <w:t xml:space="preserve"> </w:t>
      </w:r>
      <w:ins w:id="382" w:author="Tuyen Lam (DA &amp; DP)" w:date="2023-09-22T16:03:00Z">
        <w:r w:rsidR="005A36A2" w:rsidRPr="00531175">
          <w:rPr>
            <w:rFonts w:ascii="Arial" w:hAnsi="Arial" w:cs="Arial"/>
            <w:b/>
            <w:sz w:val="20"/>
            <w:szCs w:val="20"/>
            <w:rPrChange w:id="383" w:author="Tan Doan (DP)" w:date="2023-09-22T18:37:00Z">
              <w:rPr>
                <w:rFonts w:ascii="Arial" w:hAnsi="Arial" w:cs="Arial"/>
                <w:sz w:val="20"/>
                <w:szCs w:val="20"/>
              </w:rPr>
            </w:rPrChange>
          </w:rPr>
          <w:t>10</w:t>
        </w:r>
      </w:ins>
      <w:del w:id="384" w:author="Tuyen Lam (DA &amp; DP)" w:date="2023-09-22T16:03:00Z">
        <w:r w:rsidR="007A3F9A" w:rsidRPr="00531175" w:rsidDel="005A36A2">
          <w:rPr>
            <w:rFonts w:ascii="Arial" w:hAnsi="Arial" w:cs="Arial"/>
            <w:b/>
            <w:sz w:val="20"/>
            <w:szCs w:val="20"/>
          </w:rPr>
          <w:delText>15</w:delText>
        </w:r>
      </w:del>
      <w:r w:rsidR="00844AAA" w:rsidRPr="00531175">
        <w:rPr>
          <w:rFonts w:ascii="Arial" w:hAnsi="Arial" w:cs="Arial"/>
          <w:b/>
          <w:sz w:val="20"/>
          <w:szCs w:val="20"/>
        </w:rPr>
        <w:t>/</w:t>
      </w:r>
      <w:ins w:id="385" w:author="Tuyen Lam (DA &amp; DP)" w:date="2023-09-22T16:03:00Z">
        <w:r w:rsidR="005A36A2" w:rsidRPr="00531175">
          <w:rPr>
            <w:rFonts w:ascii="Arial" w:hAnsi="Arial" w:cs="Arial"/>
            <w:b/>
            <w:sz w:val="20"/>
            <w:szCs w:val="20"/>
          </w:rPr>
          <w:t>10</w:t>
        </w:r>
      </w:ins>
      <w:del w:id="386" w:author="Tuyen Lam (DA &amp; DP)" w:date="2023-09-22T16:03:00Z">
        <w:r w:rsidR="00844AAA" w:rsidRPr="00531175" w:rsidDel="005A36A2">
          <w:rPr>
            <w:rFonts w:ascii="Arial" w:hAnsi="Arial" w:cs="Arial"/>
            <w:b/>
            <w:sz w:val="20"/>
            <w:szCs w:val="20"/>
          </w:rPr>
          <w:delText>09</w:delText>
        </w:r>
      </w:del>
      <w:r w:rsidR="00DD65EB" w:rsidRPr="00531175">
        <w:rPr>
          <w:rFonts w:ascii="Arial" w:hAnsi="Arial" w:cs="Arial"/>
          <w:b/>
          <w:sz w:val="20"/>
          <w:szCs w:val="20"/>
        </w:rPr>
        <w:t>/2023</w:t>
      </w:r>
      <w:r w:rsidR="00DD65EB" w:rsidRPr="00531175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Trong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trường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ins w:id="387" w:author="Tan Doan (DP)" w:date="2023-09-26T09:36:00Z">
        <w:r w:rsidR="000801F2">
          <w:rPr>
            <w:rFonts w:ascii="Arial" w:hAnsi="Arial" w:cs="Arial"/>
            <w:sz w:val="20"/>
            <w:szCs w:val="20"/>
          </w:rPr>
          <w:t>c</w:t>
        </w:r>
      </w:ins>
      <w:del w:id="388" w:author="Tan Doan (DP)" w:date="2023-09-26T09:36:00Z">
        <w:r w:rsidR="00DD65EB" w:rsidRPr="00531175" w:rsidDel="000801F2">
          <w:rPr>
            <w:rFonts w:ascii="Arial" w:hAnsi="Arial" w:cs="Arial"/>
            <w:sz w:val="20"/>
            <w:szCs w:val="20"/>
          </w:rPr>
          <w:delText>Anh/C</w:delText>
        </w:r>
      </w:del>
      <w:r w:rsidR="00DD65EB" w:rsidRPr="00531175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thực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hiện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nghĩa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vụ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hoặc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đầy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đủ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, </w:t>
      </w:r>
      <w:proofErr w:type="spellStart"/>
      <w:ins w:id="389" w:author="Tan Doan (DP)" w:date="2023-09-26T09:36:00Z">
        <w:r w:rsidR="000801F2">
          <w:rPr>
            <w:rFonts w:ascii="Arial" w:hAnsi="Arial" w:cs="Arial"/>
            <w:sz w:val="20"/>
            <w:szCs w:val="20"/>
          </w:rPr>
          <w:t>c</w:t>
        </w:r>
      </w:ins>
      <w:del w:id="390" w:author="Tan Doan (DP)" w:date="2023-09-26T09:36:00Z">
        <w:r w:rsidR="00DD65EB" w:rsidRPr="00531175" w:rsidDel="000801F2">
          <w:rPr>
            <w:rFonts w:ascii="Arial" w:hAnsi="Arial" w:cs="Arial"/>
            <w:sz w:val="20"/>
            <w:szCs w:val="20"/>
          </w:rPr>
          <w:delText>Anh/C</w:delText>
        </w:r>
      </w:del>
      <w:r w:rsidR="00DD65EB" w:rsidRPr="00531175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được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xem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là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quy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định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về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nợ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và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sẽ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tiến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hành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thủ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tục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tiếp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theo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để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thu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hồi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số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tiền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này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kể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cả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đưa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tên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del w:id="391" w:author="Tan Doan (DP)" w:date="2023-09-26T09:36:00Z">
        <w:r w:rsidR="00DD65EB" w:rsidRPr="00531175" w:rsidDel="000801F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="00DD65EB" w:rsidRPr="00531175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vào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Danh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sách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Hiệp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Hội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Bảo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hiểm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31175">
        <w:rPr>
          <w:rFonts w:ascii="Arial" w:hAnsi="Arial" w:cs="Arial"/>
          <w:sz w:val="20"/>
          <w:szCs w:val="20"/>
        </w:rPr>
        <w:t>Việt</w:t>
      </w:r>
      <w:proofErr w:type="spellEnd"/>
      <w:r w:rsidR="00DD65EB" w:rsidRPr="00531175">
        <w:rPr>
          <w:rFonts w:ascii="Arial" w:hAnsi="Arial" w:cs="Arial"/>
          <w:sz w:val="20"/>
          <w:szCs w:val="20"/>
        </w:rPr>
        <w:t xml:space="preserve"> Nam.</w:t>
      </w:r>
    </w:p>
    <w:p w14:paraId="5EED31C9" w14:textId="2D3B0019" w:rsidR="00DD65EB" w:rsidRPr="00531175" w:rsidRDefault="00DD65EB" w:rsidP="00DD65EB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392" w:name="_Hlk47538148"/>
      <w:proofErr w:type="spellStart"/>
      <w:r w:rsidRPr="00531175">
        <w:rPr>
          <w:rFonts w:ascii="Arial" w:hAnsi="Arial" w:cs="Arial"/>
          <w:sz w:val="20"/>
          <w:szCs w:val="20"/>
        </w:rPr>
        <w:t>Mọi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vấn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đề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thắc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mắc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liên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quan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, </w:t>
      </w:r>
      <w:proofErr w:type="spellStart"/>
      <w:ins w:id="393" w:author="Tan Doan (DP)" w:date="2023-09-26T09:36:00Z">
        <w:r w:rsidR="000801F2">
          <w:rPr>
            <w:rFonts w:ascii="Arial" w:hAnsi="Arial" w:cs="Arial"/>
            <w:sz w:val="20"/>
            <w:szCs w:val="20"/>
          </w:rPr>
          <w:t>c</w:t>
        </w:r>
      </w:ins>
      <w:del w:id="394" w:author="Tan Doan (DP)" w:date="2023-09-26T09:36:00Z">
        <w:r w:rsidRPr="00531175" w:rsidDel="000801F2">
          <w:rPr>
            <w:rFonts w:ascii="Arial" w:hAnsi="Arial" w:cs="Arial"/>
            <w:sz w:val="20"/>
            <w:szCs w:val="20"/>
          </w:rPr>
          <w:delText>Anh/C</w:delText>
        </w:r>
      </w:del>
      <w:r w:rsidRPr="00531175">
        <w:rPr>
          <w:rFonts w:ascii="Arial" w:hAnsi="Arial" w:cs="Arial"/>
          <w:sz w:val="20"/>
          <w:szCs w:val="20"/>
        </w:rPr>
        <w:t>hị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có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thể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liên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hệ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Phòng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Quản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Lý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531175">
        <w:rPr>
          <w:rFonts w:ascii="Arial" w:hAnsi="Arial" w:cs="Arial"/>
          <w:sz w:val="20"/>
          <w:szCs w:val="20"/>
        </w:rPr>
        <w:t>Nhập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Kinh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Doanh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theo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thông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531175">
        <w:rPr>
          <w:rFonts w:ascii="Arial" w:hAnsi="Arial" w:cs="Arial"/>
          <w:sz w:val="20"/>
          <w:szCs w:val="20"/>
        </w:rPr>
        <w:t>liên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hệ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dưới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đây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175">
        <w:rPr>
          <w:rFonts w:ascii="Arial" w:hAnsi="Arial" w:cs="Arial"/>
          <w:sz w:val="20"/>
          <w:szCs w:val="20"/>
        </w:rPr>
        <w:t>để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được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hướng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dẫn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531175">
        <w:rPr>
          <w:rFonts w:ascii="Arial" w:hAnsi="Arial" w:cs="Arial"/>
          <w:sz w:val="20"/>
          <w:szCs w:val="20"/>
        </w:rPr>
        <w:t>giải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thích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: </w:t>
      </w:r>
    </w:p>
    <w:p w14:paraId="4C9BD06C" w14:textId="77777777" w:rsidR="00DD65EB" w:rsidRPr="00531175" w:rsidRDefault="00DD65EB" w:rsidP="00DD65EB">
      <w:pPr>
        <w:pStyle w:val="ListParagraph"/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Phòng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Quản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Lý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531175">
        <w:rPr>
          <w:rFonts w:ascii="Arial" w:hAnsi="Arial" w:cs="Arial"/>
          <w:sz w:val="20"/>
          <w:szCs w:val="20"/>
        </w:rPr>
        <w:t>Nhập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Kinh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Doanh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531175">
        <w:rPr>
          <w:rFonts w:ascii="Arial" w:hAnsi="Arial" w:cs="Arial"/>
          <w:sz w:val="20"/>
          <w:szCs w:val="20"/>
        </w:rPr>
        <w:t>Công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31175">
        <w:rPr>
          <w:rFonts w:ascii="Arial" w:hAnsi="Arial" w:cs="Arial"/>
          <w:sz w:val="20"/>
          <w:szCs w:val="20"/>
        </w:rPr>
        <w:t>Cổ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phần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Bảo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hiểm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Nhân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thọ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Phú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Hưng</w:t>
      </w:r>
      <w:proofErr w:type="spellEnd"/>
    </w:p>
    <w:p w14:paraId="1097A85D" w14:textId="264B9BFF" w:rsidR="00DD65EB" w:rsidRPr="00531175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Điện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thoại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: (84-28) 54137199 – </w:t>
      </w:r>
      <w:proofErr w:type="spellStart"/>
      <w:r w:rsidRPr="00531175">
        <w:rPr>
          <w:rFonts w:ascii="Arial" w:hAnsi="Arial" w:cs="Arial"/>
          <w:sz w:val="20"/>
          <w:szCs w:val="20"/>
        </w:rPr>
        <w:t>Số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nội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bộ</w:t>
      </w:r>
      <w:proofErr w:type="spellEnd"/>
      <w:r w:rsidR="00E81674" w:rsidRPr="00531175">
        <w:rPr>
          <w:rFonts w:ascii="Arial" w:hAnsi="Arial" w:cs="Arial"/>
          <w:sz w:val="20"/>
          <w:szCs w:val="20"/>
        </w:rPr>
        <w:t xml:space="preserve">: </w:t>
      </w:r>
      <w:r w:rsidR="00E81674" w:rsidRPr="00531175">
        <w:rPr>
          <w:rFonts w:ascii="Arial" w:hAnsi="Arial" w:cs="Arial"/>
          <w:b/>
          <w:sz w:val="20"/>
          <w:szCs w:val="20"/>
        </w:rPr>
        <w:t>1371</w:t>
      </w:r>
      <w:r w:rsidRPr="00531175">
        <w:rPr>
          <w:rFonts w:ascii="Arial" w:hAnsi="Arial" w:cs="Arial"/>
          <w:sz w:val="20"/>
          <w:szCs w:val="20"/>
        </w:rPr>
        <w:t xml:space="preserve"> </w:t>
      </w:r>
    </w:p>
    <w:p w14:paraId="2522A532" w14:textId="77777777" w:rsidR="00DD65EB" w:rsidRPr="00531175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 w:rsidRPr="00531175">
        <w:rPr>
          <w:rFonts w:ascii="Arial" w:hAnsi="Arial" w:cs="Arial"/>
          <w:sz w:val="20"/>
          <w:szCs w:val="20"/>
        </w:rPr>
        <w:t>Email: dp@phuhunglife.com</w:t>
      </w:r>
    </w:p>
    <w:bookmarkEnd w:id="392"/>
    <w:p w14:paraId="3D28257D" w14:textId="0FA937C1" w:rsidR="00DD65EB" w:rsidRPr="00531175" w:rsidRDefault="00DD65EB" w:rsidP="00DD65EB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Công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31175">
        <w:rPr>
          <w:rFonts w:ascii="Arial" w:hAnsi="Arial" w:cs="Arial"/>
          <w:sz w:val="20"/>
          <w:szCs w:val="20"/>
        </w:rPr>
        <w:t>thông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báo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đến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ins w:id="395" w:author="Tan Doan (DP)" w:date="2023-09-26T09:36:00Z">
        <w:r w:rsidR="000801F2">
          <w:rPr>
            <w:rFonts w:ascii="Arial" w:hAnsi="Arial" w:cs="Arial"/>
            <w:sz w:val="20"/>
            <w:szCs w:val="20"/>
          </w:rPr>
          <w:t>c</w:t>
        </w:r>
      </w:ins>
      <w:del w:id="396" w:author="Tan Doan (DP)" w:date="2023-09-26T09:36:00Z">
        <w:r w:rsidRPr="00531175" w:rsidDel="000801F2">
          <w:rPr>
            <w:rFonts w:ascii="Arial" w:hAnsi="Arial" w:cs="Arial"/>
            <w:sz w:val="20"/>
            <w:szCs w:val="20"/>
          </w:rPr>
          <w:delText>Anh/C</w:delText>
        </w:r>
      </w:del>
      <w:r w:rsidRPr="00531175">
        <w:rPr>
          <w:rFonts w:ascii="Arial" w:hAnsi="Arial" w:cs="Arial"/>
          <w:sz w:val="20"/>
          <w:szCs w:val="20"/>
        </w:rPr>
        <w:t>hị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được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biết</w:t>
      </w:r>
      <w:proofErr w:type="spellEnd"/>
      <w:r w:rsidRPr="00531175">
        <w:rPr>
          <w:rFonts w:ascii="Arial" w:hAnsi="Arial" w:cs="Arial"/>
          <w:sz w:val="20"/>
          <w:szCs w:val="20"/>
        </w:rPr>
        <w:t>.</w:t>
      </w:r>
    </w:p>
    <w:p w14:paraId="4832FA56" w14:textId="77777777" w:rsidR="00DD65EB" w:rsidRPr="00531175" w:rsidRDefault="00DD65EB" w:rsidP="00DD65EB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31175">
        <w:rPr>
          <w:rFonts w:ascii="Arial" w:hAnsi="Arial" w:cs="Arial"/>
          <w:sz w:val="20"/>
          <w:szCs w:val="20"/>
        </w:rPr>
        <w:t>Trân</w:t>
      </w:r>
      <w:proofErr w:type="spellEnd"/>
      <w:r w:rsidRPr="005311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1175">
        <w:rPr>
          <w:rFonts w:ascii="Arial" w:hAnsi="Arial" w:cs="Arial"/>
          <w:sz w:val="20"/>
          <w:szCs w:val="20"/>
        </w:rPr>
        <w:t>trọng</w:t>
      </w:r>
      <w:proofErr w:type="spellEnd"/>
      <w:r w:rsidRPr="00531175">
        <w:rPr>
          <w:rFonts w:ascii="Arial" w:hAnsi="Arial" w:cs="Arial"/>
          <w:sz w:val="20"/>
          <w:szCs w:val="20"/>
        </w:rPr>
        <w:t>,</w:t>
      </w:r>
      <w:r w:rsidRPr="00531175">
        <w:rPr>
          <w:rFonts w:ascii="Arial" w:hAnsi="Arial" w:cs="Arial"/>
          <w:sz w:val="20"/>
          <w:szCs w:val="20"/>
        </w:rPr>
        <w:tab/>
      </w:r>
      <w:r w:rsidRPr="00531175">
        <w:rPr>
          <w:rFonts w:ascii="Arial" w:hAnsi="Arial" w:cs="Arial"/>
          <w:sz w:val="20"/>
          <w:szCs w:val="20"/>
        </w:rPr>
        <w:tab/>
      </w:r>
      <w:r w:rsidRPr="00531175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D65EB" w:rsidRPr="00531175" w14:paraId="29FD4235" w14:textId="77777777" w:rsidTr="00EC5151">
        <w:tc>
          <w:tcPr>
            <w:tcW w:w="7088" w:type="dxa"/>
          </w:tcPr>
          <w:p w14:paraId="66BA8B7C" w14:textId="77777777" w:rsidR="00DD65EB" w:rsidRPr="0053117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  <w:p w14:paraId="1D85F083" w14:textId="77777777" w:rsidR="00DD65EB" w:rsidRPr="0053117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688A9C" w14:textId="77777777" w:rsidR="00DD65EB" w:rsidRPr="0053117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9A6547" w14:textId="77777777" w:rsidR="00DD65EB" w:rsidRPr="0053117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C3022" w14:textId="77777777" w:rsidR="00DD65EB" w:rsidRPr="0053117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F4BEF" w14:textId="77777777" w:rsidR="00DD65EB" w:rsidRPr="0053117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5109E2" w14:textId="77777777" w:rsidR="00DD65EB" w:rsidRPr="00531175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31175">
              <w:rPr>
                <w:rFonts w:ascii="Arial" w:hAnsi="Arial" w:cs="Arial"/>
                <w:b/>
                <w:sz w:val="20"/>
                <w:szCs w:val="20"/>
              </w:rPr>
              <w:t>NGUYỄN KHẮC THÀNH ĐẠT</w:t>
            </w:r>
          </w:p>
          <w:p w14:paraId="2DF4F8E5" w14:textId="77777777" w:rsidR="00DD65EB" w:rsidRPr="00531175" w:rsidRDefault="00DD65EB" w:rsidP="00EC5151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31175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  <w:r w:rsidRPr="00531175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</w:tbl>
    <w:p w14:paraId="54C4F0CF" w14:textId="2DD153FD" w:rsidR="00421121" w:rsidRPr="00531175" w:rsidRDefault="00421121" w:rsidP="004E7471">
      <w:pPr>
        <w:pStyle w:val="ListParagraph"/>
        <w:spacing w:before="120" w:after="0" w:line="240" w:lineRule="exact"/>
        <w:ind w:right="14"/>
        <w:jc w:val="both"/>
        <w:rPr>
          <w:rFonts w:ascii="Arial" w:hAnsi="Arial" w:cs="Arial"/>
        </w:rPr>
      </w:pPr>
    </w:p>
    <w:sectPr w:rsidR="00421121" w:rsidRPr="00531175" w:rsidSect="00AE5A0A">
      <w:headerReference w:type="default" r:id="rId8"/>
      <w:footerReference w:type="default" r:id="rId9"/>
      <w:pgSz w:w="11906" w:h="16838"/>
      <w:pgMar w:top="1843" w:right="1016" w:bottom="1260" w:left="1350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D59A4" w14:textId="77777777" w:rsidR="00EE7D38" w:rsidRDefault="00EE7D38" w:rsidP="00335B32">
      <w:pPr>
        <w:spacing w:after="0" w:line="240" w:lineRule="auto"/>
      </w:pPr>
      <w:r>
        <w:separator/>
      </w:r>
    </w:p>
  </w:endnote>
  <w:endnote w:type="continuationSeparator" w:id="0">
    <w:p w14:paraId="6A1343FD" w14:textId="77777777" w:rsidR="00EE7D38" w:rsidRDefault="00EE7D38" w:rsidP="0033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9AEC8" w14:textId="099399A9" w:rsidR="004F74E8" w:rsidRDefault="004F74E8">
            <w:pPr>
              <w:pStyle w:val="Footer"/>
              <w:jc w:val="right"/>
            </w:pPr>
            <w:r>
              <w:t xml:space="preserve">Trang 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PAGE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0801F2">
              <w:rPr>
                <w:bCs/>
                <w:noProof/>
              </w:rPr>
              <w:t>1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  <w:r w:rsidRPr="004F74E8">
              <w:rPr>
                <w:bCs/>
                <w:sz w:val="24"/>
                <w:szCs w:val="24"/>
              </w:rPr>
              <w:t>/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NUMPAGES 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0801F2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1DCF3" w14:textId="77777777" w:rsidR="00EE7D38" w:rsidRDefault="00EE7D38" w:rsidP="00335B32">
      <w:pPr>
        <w:spacing w:after="0" w:line="240" w:lineRule="auto"/>
      </w:pPr>
      <w:r>
        <w:separator/>
      </w:r>
    </w:p>
  </w:footnote>
  <w:footnote w:type="continuationSeparator" w:id="0">
    <w:p w14:paraId="205BBF6D" w14:textId="77777777" w:rsidR="00EE7D38" w:rsidRDefault="00EE7D38" w:rsidP="0033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1CF4" w14:textId="77777777" w:rsidR="00335B32" w:rsidRDefault="00335B3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0CE41" wp14:editId="726567C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945" cy="1073150"/>
          <wp:effectExtent l="0" t="0" r="190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B1"/>
    <w:multiLevelType w:val="hybridMultilevel"/>
    <w:tmpl w:val="15829B02"/>
    <w:lvl w:ilvl="0" w:tplc="AB8EFD5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786951"/>
    <w:multiLevelType w:val="hybridMultilevel"/>
    <w:tmpl w:val="8E605DD2"/>
    <w:lvl w:ilvl="0" w:tplc="54E400F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417"/>
    <w:multiLevelType w:val="hybridMultilevel"/>
    <w:tmpl w:val="3354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A86"/>
    <w:multiLevelType w:val="hybridMultilevel"/>
    <w:tmpl w:val="F54E381E"/>
    <w:lvl w:ilvl="0" w:tplc="B43601F8">
      <w:start w:val="10"/>
      <w:numFmt w:val="bullet"/>
      <w:lvlText w:val="-"/>
      <w:lvlJc w:val="left"/>
      <w:pPr>
        <w:ind w:left="9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1A7017"/>
    <w:multiLevelType w:val="hybridMultilevel"/>
    <w:tmpl w:val="E2EE4D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80B40"/>
    <w:multiLevelType w:val="hybridMultilevel"/>
    <w:tmpl w:val="77A67DFE"/>
    <w:lvl w:ilvl="0" w:tplc="077679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4D76206"/>
    <w:multiLevelType w:val="hybridMultilevel"/>
    <w:tmpl w:val="3C225D20"/>
    <w:lvl w:ilvl="0" w:tplc="5C468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5A66"/>
    <w:multiLevelType w:val="hybridMultilevel"/>
    <w:tmpl w:val="72848AA2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4B291800"/>
    <w:multiLevelType w:val="hybridMultilevel"/>
    <w:tmpl w:val="0F3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66C9"/>
    <w:multiLevelType w:val="hybridMultilevel"/>
    <w:tmpl w:val="F776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01254"/>
    <w:multiLevelType w:val="hybridMultilevel"/>
    <w:tmpl w:val="00B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5749"/>
    <w:multiLevelType w:val="hybridMultilevel"/>
    <w:tmpl w:val="F88E0B58"/>
    <w:lvl w:ilvl="0" w:tplc="1598E7B6">
      <w:start w:val="1"/>
      <w:numFmt w:val="bullet"/>
      <w:lvlText w:val="-"/>
      <w:lvlJc w:val="left"/>
      <w:pPr>
        <w:ind w:left="2016" w:hanging="360"/>
      </w:pPr>
      <w:rPr>
        <w:rFonts w:ascii="Arial" w:eastAsia="Arial" w:hAnsi="Arial" w:cs="Arial" w:hint="default"/>
      </w:rPr>
    </w:lvl>
    <w:lvl w:ilvl="1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5C37EE"/>
    <w:multiLevelType w:val="hybridMultilevel"/>
    <w:tmpl w:val="254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370F"/>
    <w:multiLevelType w:val="hybridMultilevel"/>
    <w:tmpl w:val="3D265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3E5"/>
    <w:multiLevelType w:val="hybridMultilevel"/>
    <w:tmpl w:val="00B47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A56"/>
    <w:multiLevelType w:val="hybridMultilevel"/>
    <w:tmpl w:val="1E028E40"/>
    <w:lvl w:ilvl="0" w:tplc="D8A031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7"/>
  </w:num>
  <w:num w:numId="12">
    <w:abstractNumId w:val="7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Doan (DP)">
    <w15:presenceInfo w15:providerId="AD" w15:userId="S-1-5-21-4168232644-2608435895-2654246334-18188"/>
  </w15:person>
  <w15:person w15:author="Tuyen Lam (DA &amp; DP)">
    <w15:presenceInfo w15:providerId="AD" w15:userId="S-1-5-21-4168232644-2608435895-2654246334-7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2"/>
    <w:rsid w:val="00011903"/>
    <w:rsid w:val="00011A9E"/>
    <w:rsid w:val="00035B1D"/>
    <w:rsid w:val="00072BA4"/>
    <w:rsid w:val="00075673"/>
    <w:rsid w:val="00077B3A"/>
    <w:rsid w:val="000801F2"/>
    <w:rsid w:val="000827DD"/>
    <w:rsid w:val="000A77E5"/>
    <w:rsid w:val="000B5163"/>
    <w:rsid w:val="000B6C41"/>
    <w:rsid w:val="000B7903"/>
    <w:rsid w:val="000C3515"/>
    <w:rsid w:val="000C3DEE"/>
    <w:rsid w:val="000D2E12"/>
    <w:rsid w:val="000D3F5A"/>
    <w:rsid w:val="001037AD"/>
    <w:rsid w:val="00105710"/>
    <w:rsid w:val="001151C2"/>
    <w:rsid w:val="00115EF5"/>
    <w:rsid w:val="00125590"/>
    <w:rsid w:val="00125C72"/>
    <w:rsid w:val="00140928"/>
    <w:rsid w:val="00145A08"/>
    <w:rsid w:val="00163057"/>
    <w:rsid w:val="0017079B"/>
    <w:rsid w:val="001752F6"/>
    <w:rsid w:val="00185D4D"/>
    <w:rsid w:val="001A63BE"/>
    <w:rsid w:val="001D2A12"/>
    <w:rsid w:val="001D5A6D"/>
    <w:rsid w:val="001E36AD"/>
    <w:rsid w:val="001F3DD2"/>
    <w:rsid w:val="00203DF6"/>
    <w:rsid w:val="00205499"/>
    <w:rsid w:val="00214EB6"/>
    <w:rsid w:val="002251AB"/>
    <w:rsid w:val="00230B67"/>
    <w:rsid w:val="002327F9"/>
    <w:rsid w:val="002676B1"/>
    <w:rsid w:val="002834A4"/>
    <w:rsid w:val="00297F51"/>
    <w:rsid w:val="002E703B"/>
    <w:rsid w:val="00300DC0"/>
    <w:rsid w:val="0030403B"/>
    <w:rsid w:val="00327BB6"/>
    <w:rsid w:val="00335B32"/>
    <w:rsid w:val="00342F56"/>
    <w:rsid w:val="00344020"/>
    <w:rsid w:val="003446B9"/>
    <w:rsid w:val="00352360"/>
    <w:rsid w:val="00356149"/>
    <w:rsid w:val="00371B4C"/>
    <w:rsid w:val="00372981"/>
    <w:rsid w:val="003C38D2"/>
    <w:rsid w:val="003F4E4A"/>
    <w:rsid w:val="00414A66"/>
    <w:rsid w:val="00420292"/>
    <w:rsid w:val="00421121"/>
    <w:rsid w:val="00446E86"/>
    <w:rsid w:val="004610F3"/>
    <w:rsid w:val="00465F52"/>
    <w:rsid w:val="0047094B"/>
    <w:rsid w:val="0048637F"/>
    <w:rsid w:val="00496528"/>
    <w:rsid w:val="004C7A43"/>
    <w:rsid w:val="004D1F15"/>
    <w:rsid w:val="004E0724"/>
    <w:rsid w:val="004E7471"/>
    <w:rsid w:val="004F1AD9"/>
    <w:rsid w:val="004F5B1C"/>
    <w:rsid w:val="004F74E8"/>
    <w:rsid w:val="00500DDB"/>
    <w:rsid w:val="00504730"/>
    <w:rsid w:val="0051397B"/>
    <w:rsid w:val="00520025"/>
    <w:rsid w:val="005216CE"/>
    <w:rsid w:val="00526FCB"/>
    <w:rsid w:val="00531175"/>
    <w:rsid w:val="0053118F"/>
    <w:rsid w:val="0054579D"/>
    <w:rsid w:val="005630DF"/>
    <w:rsid w:val="00586070"/>
    <w:rsid w:val="00586956"/>
    <w:rsid w:val="005A36A2"/>
    <w:rsid w:val="005B366D"/>
    <w:rsid w:val="005C372E"/>
    <w:rsid w:val="006043CF"/>
    <w:rsid w:val="006321CD"/>
    <w:rsid w:val="006472CA"/>
    <w:rsid w:val="006669CA"/>
    <w:rsid w:val="00674EDD"/>
    <w:rsid w:val="00681D04"/>
    <w:rsid w:val="006946F1"/>
    <w:rsid w:val="0069594F"/>
    <w:rsid w:val="006F19BD"/>
    <w:rsid w:val="006F4F71"/>
    <w:rsid w:val="00702217"/>
    <w:rsid w:val="00710CEE"/>
    <w:rsid w:val="00721E7E"/>
    <w:rsid w:val="00722249"/>
    <w:rsid w:val="00725043"/>
    <w:rsid w:val="00735CE2"/>
    <w:rsid w:val="007541AB"/>
    <w:rsid w:val="00754293"/>
    <w:rsid w:val="00766595"/>
    <w:rsid w:val="007766C5"/>
    <w:rsid w:val="00777CB0"/>
    <w:rsid w:val="007A3F9A"/>
    <w:rsid w:val="007B5412"/>
    <w:rsid w:val="007E13F3"/>
    <w:rsid w:val="007E1ED4"/>
    <w:rsid w:val="007E4487"/>
    <w:rsid w:val="00811968"/>
    <w:rsid w:val="008220C2"/>
    <w:rsid w:val="00831511"/>
    <w:rsid w:val="008315D5"/>
    <w:rsid w:val="00844AAA"/>
    <w:rsid w:val="00866DE9"/>
    <w:rsid w:val="00867243"/>
    <w:rsid w:val="008733AA"/>
    <w:rsid w:val="00885AD7"/>
    <w:rsid w:val="008A4517"/>
    <w:rsid w:val="008C07C5"/>
    <w:rsid w:val="008D0EBD"/>
    <w:rsid w:val="008E50CE"/>
    <w:rsid w:val="008E6DA6"/>
    <w:rsid w:val="008F73CE"/>
    <w:rsid w:val="00931819"/>
    <w:rsid w:val="00937B35"/>
    <w:rsid w:val="009443B7"/>
    <w:rsid w:val="0096149A"/>
    <w:rsid w:val="009675B4"/>
    <w:rsid w:val="00977590"/>
    <w:rsid w:val="009D008D"/>
    <w:rsid w:val="009E09AA"/>
    <w:rsid w:val="009F67A0"/>
    <w:rsid w:val="00A14CFB"/>
    <w:rsid w:val="00A14F82"/>
    <w:rsid w:val="00A27B33"/>
    <w:rsid w:val="00A31A48"/>
    <w:rsid w:val="00A33C96"/>
    <w:rsid w:val="00A576CC"/>
    <w:rsid w:val="00A84034"/>
    <w:rsid w:val="00A90C9A"/>
    <w:rsid w:val="00A91424"/>
    <w:rsid w:val="00A93DA1"/>
    <w:rsid w:val="00AB4743"/>
    <w:rsid w:val="00AC1A27"/>
    <w:rsid w:val="00AE0359"/>
    <w:rsid w:val="00AE121B"/>
    <w:rsid w:val="00AE5A0A"/>
    <w:rsid w:val="00AF324B"/>
    <w:rsid w:val="00B0547D"/>
    <w:rsid w:val="00B21E2A"/>
    <w:rsid w:val="00B3046E"/>
    <w:rsid w:val="00B338BD"/>
    <w:rsid w:val="00B53725"/>
    <w:rsid w:val="00B63010"/>
    <w:rsid w:val="00B818D4"/>
    <w:rsid w:val="00BC008E"/>
    <w:rsid w:val="00BC0235"/>
    <w:rsid w:val="00BC31DB"/>
    <w:rsid w:val="00BC5908"/>
    <w:rsid w:val="00BD2191"/>
    <w:rsid w:val="00BF773F"/>
    <w:rsid w:val="00C018F0"/>
    <w:rsid w:val="00C138D3"/>
    <w:rsid w:val="00C2302B"/>
    <w:rsid w:val="00C27C89"/>
    <w:rsid w:val="00C41ABD"/>
    <w:rsid w:val="00C50661"/>
    <w:rsid w:val="00C676B8"/>
    <w:rsid w:val="00C740F5"/>
    <w:rsid w:val="00C80260"/>
    <w:rsid w:val="00C80FBC"/>
    <w:rsid w:val="00C84E5A"/>
    <w:rsid w:val="00C958AB"/>
    <w:rsid w:val="00CF18C0"/>
    <w:rsid w:val="00CF6615"/>
    <w:rsid w:val="00D015E0"/>
    <w:rsid w:val="00D25007"/>
    <w:rsid w:val="00D31D2C"/>
    <w:rsid w:val="00D32B72"/>
    <w:rsid w:val="00D4382A"/>
    <w:rsid w:val="00D50237"/>
    <w:rsid w:val="00D6236A"/>
    <w:rsid w:val="00D74057"/>
    <w:rsid w:val="00D85238"/>
    <w:rsid w:val="00D94022"/>
    <w:rsid w:val="00DA425B"/>
    <w:rsid w:val="00DA7893"/>
    <w:rsid w:val="00DC0E87"/>
    <w:rsid w:val="00DD6294"/>
    <w:rsid w:val="00DD65EB"/>
    <w:rsid w:val="00E01927"/>
    <w:rsid w:val="00E31739"/>
    <w:rsid w:val="00E440B1"/>
    <w:rsid w:val="00E45F07"/>
    <w:rsid w:val="00E51B95"/>
    <w:rsid w:val="00E574BE"/>
    <w:rsid w:val="00E77703"/>
    <w:rsid w:val="00E81674"/>
    <w:rsid w:val="00EB32AB"/>
    <w:rsid w:val="00EB345C"/>
    <w:rsid w:val="00EC1009"/>
    <w:rsid w:val="00EC4A83"/>
    <w:rsid w:val="00EC59D5"/>
    <w:rsid w:val="00ED18BD"/>
    <w:rsid w:val="00ED21DA"/>
    <w:rsid w:val="00ED3446"/>
    <w:rsid w:val="00EE7D38"/>
    <w:rsid w:val="00F01C8A"/>
    <w:rsid w:val="00F02CAD"/>
    <w:rsid w:val="00F03B07"/>
    <w:rsid w:val="00F06D34"/>
    <w:rsid w:val="00F07981"/>
    <w:rsid w:val="00F20F15"/>
    <w:rsid w:val="00F317B3"/>
    <w:rsid w:val="00F56763"/>
    <w:rsid w:val="00F76156"/>
    <w:rsid w:val="00F835D2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B169"/>
  <w15:chartTrackingRefBased/>
  <w15:docId w15:val="{1BE646F0-C9D9-4EF3-B0D9-0C8D065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65F52"/>
    <w:pPr>
      <w:widowControl w:val="0"/>
      <w:autoSpaceDE w:val="0"/>
      <w:autoSpaceDN w:val="0"/>
      <w:spacing w:after="0" w:line="240" w:lineRule="auto"/>
      <w:ind w:left="1380" w:hanging="360"/>
      <w:outlineLvl w:val="3"/>
    </w:pPr>
    <w:rPr>
      <w:rFonts w:ascii="Arial" w:eastAsia="Arial" w:hAnsi="Arial" w:cs="Arial"/>
      <w:b/>
      <w:bCs/>
      <w:sz w:val="16"/>
      <w:szCs w:val="1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2"/>
  </w:style>
  <w:style w:type="paragraph" w:styleId="Footer">
    <w:name w:val="footer"/>
    <w:basedOn w:val="Normal"/>
    <w:link w:val="Foot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2"/>
  </w:style>
  <w:style w:type="paragraph" w:styleId="ListParagraph">
    <w:name w:val="List Paragraph"/>
    <w:basedOn w:val="Normal"/>
    <w:uiPriority w:val="34"/>
    <w:qFormat/>
    <w:rsid w:val="00297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B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C958AB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C9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1E2A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B818D4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F52"/>
    <w:rPr>
      <w:rFonts w:ascii="Arial" w:eastAsia="Arial" w:hAnsi="Arial" w:cs="Arial"/>
      <w:b/>
      <w:bCs/>
      <w:sz w:val="16"/>
      <w:szCs w:val="16"/>
      <w:lang w:val="vi"/>
    </w:rPr>
  </w:style>
  <w:style w:type="paragraph" w:styleId="BodyText">
    <w:name w:val="Body Text"/>
    <w:basedOn w:val="Normal"/>
    <w:link w:val="BodyTextChar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65F52"/>
    <w:rPr>
      <w:rFonts w:ascii="Arial" w:eastAsia="Arial" w:hAnsi="Arial" w:cs="Arial"/>
      <w:sz w:val="16"/>
      <w:szCs w:val="16"/>
      <w:lang w:val="vi"/>
    </w:rPr>
  </w:style>
  <w:style w:type="paragraph" w:customStyle="1" w:styleId="TableParagraph">
    <w:name w:val="Table Paragraph"/>
    <w:basedOn w:val="Normal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F0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18D8-69F1-4520-814E-517C914F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 Hung Life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 (DA)</dc:creator>
  <cp:keywords/>
  <dc:description/>
  <cp:lastModifiedBy>Tan Doan (DP)</cp:lastModifiedBy>
  <cp:revision>14</cp:revision>
  <cp:lastPrinted>2022-11-21T03:59:00Z</cp:lastPrinted>
  <dcterms:created xsi:type="dcterms:W3CDTF">2023-09-22T09:01:00Z</dcterms:created>
  <dcterms:modified xsi:type="dcterms:W3CDTF">2023-09-26T02:37:00Z</dcterms:modified>
  <dc:identifier/>
  <dc:language/>
</cp:coreProperties>
</file>