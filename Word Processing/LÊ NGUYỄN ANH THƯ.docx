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5310"/>
      </w:tblGrid>
      <w:tr w:rsidR="00163057" w:rsidRPr="00BF5371" w14:paraId="471DFBF9" w14:textId="77777777" w:rsidTr="0082455F">
        <w:tc>
          <w:tcPr>
            <w:tcW w:w="4338" w:type="dxa"/>
          </w:tcPr>
          <w:p w14:paraId="04A38BD9" w14:textId="2541BB7F" w:rsidR="00163057" w:rsidRPr="00BF5371" w:rsidRDefault="00163057" w:rsidP="0082455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10" w:type="dxa"/>
          </w:tcPr>
          <w:p w14:paraId="1138B254" w14:textId="2F620D11" w:rsidR="00163057" w:rsidRPr="00BF5371" w:rsidRDefault="00163057" w:rsidP="0082455F">
            <w:pPr>
              <w:ind w:left="-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F5371">
              <w:rPr>
                <w:rFonts w:ascii="Arial" w:hAnsi="Arial" w:cs="Arial"/>
                <w:i/>
                <w:sz w:val="20"/>
                <w:szCs w:val="20"/>
              </w:rPr>
              <w:t xml:space="preserve">Tp. </w:t>
            </w:r>
            <w:proofErr w:type="spellStart"/>
            <w:r w:rsidRPr="00BF5371">
              <w:rPr>
                <w:rFonts w:ascii="Arial" w:hAnsi="Arial" w:cs="Arial"/>
                <w:i/>
                <w:sz w:val="20"/>
                <w:szCs w:val="20"/>
              </w:rPr>
              <w:t>Hồ</w:t>
            </w:r>
            <w:proofErr w:type="spellEnd"/>
            <w:r w:rsidR="006F4F71" w:rsidRPr="00BF537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6F4F71" w:rsidRPr="00BF5371">
              <w:rPr>
                <w:rFonts w:ascii="Arial" w:hAnsi="Arial" w:cs="Arial"/>
                <w:i/>
                <w:sz w:val="20"/>
                <w:szCs w:val="20"/>
              </w:rPr>
              <w:t>Chí</w:t>
            </w:r>
            <w:proofErr w:type="spellEnd"/>
            <w:r w:rsidR="006F4F71" w:rsidRPr="00BF5371">
              <w:rPr>
                <w:rFonts w:ascii="Arial" w:hAnsi="Arial" w:cs="Arial"/>
                <w:i/>
                <w:sz w:val="20"/>
                <w:szCs w:val="20"/>
              </w:rPr>
              <w:t xml:space="preserve"> Minh, </w:t>
            </w:r>
            <w:proofErr w:type="spellStart"/>
            <w:r w:rsidR="006F4F71" w:rsidRPr="00BF5371">
              <w:rPr>
                <w:rFonts w:ascii="Arial" w:hAnsi="Arial" w:cs="Arial"/>
                <w:i/>
                <w:sz w:val="20"/>
                <w:szCs w:val="20"/>
              </w:rPr>
              <w:t>ngày</w:t>
            </w:r>
            <w:proofErr w:type="spellEnd"/>
            <w:r w:rsidR="006F4F71" w:rsidRPr="00BF5371">
              <w:rPr>
                <w:rFonts w:ascii="Arial" w:hAnsi="Arial" w:cs="Arial"/>
                <w:i/>
                <w:sz w:val="20"/>
                <w:szCs w:val="20"/>
              </w:rPr>
              <w:t xml:space="preserve"> 2</w:t>
            </w:r>
            <w:ins w:id="0" w:author="Tan Doan (DP)" w:date="2023-09-22T16:45:00Z">
              <w:r w:rsidR="00E45F07" w:rsidRPr="00BF5371">
                <w:rPr>
                  <w:rFonts w:ascii="Arial" w:hAnsi="Arial" w:cs="Arial"/>
                  <w:i/>
                  <w:sz w:val="20"/>
                  <w:szCs w:val="20"/>
                </w:rPr>
                <w:t>2</w:t>
              </w:r>
            </w:ins>
            <w:del w:id="1" w:author="Tan Doan (DP)" w:date="2023-09-22T16:45:00Z">
              <w:r w:rsidR="006F4F71" w:rsidRPr="00BF5371" w:rsidDel="00E45F07">
                <w:rPr>
                  <w:rFonts w:ascii="Arial" w:hAnsi="Arial" w:cs="Arial"/>
                  <w:i/>
                  <w:sz w:val="20"/>
                  <w:szCs w:val="20"/>
                </w:rPr>
                <w:delText>9</w:delText>
              </w:r>
            </w:del>
            <w:r w:rsidR="006F4F71" w:rsidRPr="00BF537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6F4F71" w:rsidRPr="00BF5371">
              <w:rPr>
                <w:rFonts w:ascii="Arial" w:hAnsi="Arial" w:cs="Arial"/>
                <w:i/>
                <w:sz w:val="20"/>
                <w:szCs w:val="20"/>
              </w:rPr>
              <w:t>tháng</w:t>
            </w:r>
            <w:proofErr w:type="spellEnd"/>
            <w:r w:rsidR="006F4F71" w:rsidRPr="00BF5371">
              <w:rPr>
                <w:rFonts w:ascii="Arial" w:hAnsi="Arial" w:cs="Arial"/>
                <w:i/>
                <w:sz w:val="20"/>
                <w:szCs w:val="20"/>
              </w:rPr>
              <w:t xml:space="preserve"> 0</w:t>
            </w:r>
            <w:ins w:id="2" w:author="Tan Doan (DP)" w:date="2023-09-22T16:45:00Z">
              <w:r w:rsidR="00E45F07" w:rsidRPr="00BF5371">
                <w:rPr>
                  <w:rFonts w:ascii="Arial" w:hAnsi="Arial" w:cs="Arial"/>
                  <w:i/>
                  <w:sz w:val="20"/>
                  <w:szCs w:val="20"/>
                </w:rPr>
                <w:t>9</w:t>
              </w:r>
            </w:ins>
            <w:del w:id="3" w:author="Tan Doan (DP)" w:date="2023-09-22T16:45:00Z">
              <w:r w:rsidR="006F4F71" w:rsidRPr="00BF5371" w:rsidDel="00E45F07">
                <w:rPr>
                  <w:rFonts w:ascii="Arial" w:hAnsi="Arial" w:cs="Arial"/>
                  <w:i/>
                  <w:sz w:val="20"/>
                  <w:szCs w:val="20"/>
                </w:rPr>
                <w:delText>8</w:delText>
              </w:r>
            </w:del>
            <w:r w:rsidR="006F4F71" w:rsidRPr="00BF537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6F4F71" w:rsidRPr="00BF5371">
              <w:rPr>
                <w:rFonts w:ascii="Arial" w:hAnsi="Arial" w:cs="Arial"/>
                <w:i/>
                <w:sz w:val="20"/>
                <w:szCs w:val="20"/>
              </w:rPr>
              <w:t>năm</w:t>
            </w:r>
            <w:proofErr w:type="spellEnd"/>
            <w:r w:rsidR="006F4F71" w:rsidRPr="00BF5371">
              <w:rPr>
                <w:rFonts w:ascii="Arial" w:hAnsi="Arial" w:cs="Arial"/>
                <w:i/>
                <w:sz w:val="20"/>
                <w:szCs w:val="20"/>
              </w:rPr>
              <w:t xml:space="preserve"> 2023</w:t>
            </w:r>
          </w:p>
        </w:tc>
      </w:tr>
    </w:tbl>
    <w:p w14:paraId="64584B2C" w14:textId="77777777" w:rsidR="00163057" w:rsidRPr="00BF5371" w:rsidRDefault="00163057" w:rsidP="00163057">
      <w:pPr>
        <w:spacing w:line="480" w:lineRule="auto"/>
        <w:jc w:val="center"/>
        <w:rPr>
          <w:rFonts w:ascii="Arial" w:hAnsi="Arial" w:cs="Arial"/>
          <w:b/>
          <w:sz w:val="20"/>
          <w:szCs w:val="20"/>
        </w:rPr>
      </w:pPr>
    </w:p>
    <w:p w14:paraId="2A48B2B3" w14:textId="2E46F869" w:rsidR="00163057" w:rsidRPr="00BF5371" w:rsidRDefault="00163057" w:rsidP="00163057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BF5371">
        <w:rPr>
          <w:rFonts w:ascii="Arial" w:hAnsi="Arial" w:cs="Arial"/>
          <w:b/>
          <w:bCs/>
          <w:rPrChange w:id="4" w:author="Tan Doan (DP)" w:date="2023-09-22T18:36:00Z">
            <w:rPr>
              <w:rFonts w:ascii="Arial" w:hAnsi="Arial" w:cs="Arial"/>
              <w:bCs/>
            </w:rPr>
          </w:rPrChange>
        </w:rPr>
        <w:t xml:space="preserve">THÔNG BÁO </w:t>
      </w:r>
      <w:r w:rsidR="00E81674" w:rsidRPr="00BF5371">
        <w:rPr>
          <w:rFonts w:ascii="Arial" w:hAnsi="Arial" w:cs="Arial"/>
          <w:b/>
          <w:bCs/>
          <w:rPrChange w:id="5" w:author="Tan Doan (DP)" w:date="2023-09-22T18:36:00Z">
            <w:rPr>
              <w:rFonts w:ascii="Arial" w:hAnsi="Arial" w:cs="Arial"/>
              <w:bCs/>
            </w:rPr>
          </w:rPrChange>
        </w:rPr>
        <w:t>THU HỒI</w:t>
      </w:r>
      <w:r w:rsidR="00AF324B" w:rsidRPr="00BF5371">
        <w:rPr>
          <w:rFonts w:ascii="Arial" w:hAnsi="Arial" w:cs="Arial"/>
          <w:b/>
          <w:bCs/>
          <w:rPrChange w:id="6" w:author="Tan Doan (DP)" w:date="2023-09-22T18:36:00Z">
            <w:rPr>
              <w:rFonts w:ascii="Arial" w:hAnsi="Arial" w:cs="Arial"/>
              <w:bCs/>
            </w:rPr>
          </w:rPrChange>
        </w:rPr>
        <w:t xml:space="preserve"> HOA HỒNG ĐÃ CHI TRẢ CHO CÁC HỢP</w:t>
      </w:r>
      <w:r w:rsidR="00E81674" w:rsidRPr="00BF5371">
        <w:rPr>
          <w:rFonts w:ascii="Arial" w:hAnsi="Arial" w:cs="Arial"/>
          <w:b/>
          <w:bCs/>
          <w:rPrChange w:id="7" w:author="Tan Doan (DP)" w:date="2023-09-22T18:36:00Z">
            <w:rPr>
              <w:rFonts w:ascii="Arial" w:hAnsi="Arial" w:cs="Arial"/>
              <w:bCs/>
            </w:rPr>
          </w:rPrChange>
        </w:rPr>
        <w:t xml:space="preserve"> ĐỒNG</w:t>
      </w:r>
      <w:r w:rsidR="007E4487" w:rsidRPr="00BF5371">
        <w:rPr>
          <w:rFonts w:ascii="Arial" w:hAnsi="Arial" w:cs="Arial"/>
          <w:b/>
          <w:bCs/>
          <w:rPrChange w:id="8" w:author="Tan Doan (DP)" w:date="2023-09-22T18:36:00Z">
            <w:rPr>
              <w:rFonts w:ascii="Arial" w:hAnsi="Arial" w:cs="Arial"/>
              <w:bCs/>
            </w:rPr>
          </w:rPrChange>
        </w:rPr>
        <w:t xml:space="preserve"> GIẢM</w:t>
      </w:r>
      <w:r w:rsidR="00AF324B" w:rsidRPr="00BF5371">
        <w:rPr>
          <w:rFonts w:ascii="Arial" w:hAnsi="Arial" w:cs="Arial"/>
          <w:b/>
          <w:bCs/>
          <w:rPrChange w:id="9" w:author="Tan Doan (DP)" w:date="2023-09-22T18:36:00Z">
            <w:rPr>
              <w:rFonts w:ascii="Arial" w:hAnsi="Arial" w:cs="Arial"/>
              <w:bCs/>
            </w:rPr>
          </w:rPrChange>
        </w:rPr>
        <w:t xml:space="preserve"> PHÍ</w:t>
      </w:r>
      <w:r w:rsidRPr="00BF5371">
        <w:rPr>
          <w:rFonts w:ascii="Arial" w:hAnsi="Arial" w:cs="Arial"/>
          <w:b/>
          <w:bCs/>
          <w:rPrChange w:id="10" w:author="Tan Doan (DP)" w:date="2023-09-22T18:36:00Z">
            <w:rPr>
              <w:rFonts w:ascii="Arial" w:hAnsi="Arial" w:cs="Arial"/>
              <w:bCs/>
            </w:rPr>
          </w:rPrChange>
        </w:rPr>
        <w:t xml:space="preserve"> </w:t>
      </w:r>
    </w:p>
    <w:p w14:paraId="41FC3D17" w14:textId="7536A4A4" w:rsidR="00163057" w:rsidRPr="00BF5371" w:rsidRDefault="00163057" w:rsidP="00163057">
      <w:pPr>
        <w:tabs>
          <w:tab w:val="left" w:pos="1350"/>
          <w:tab w:val="left" w:pos="5400"/>
        </w:tabs>
        <w:spacing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BF5371">
        <w:rPr>
          <w:rFonts w:ascii="Arial" w:hAnsi="Arial" w:cs="Arial"/>
          <w:sz w:val="20"/>
          <w:szCs w:val="20"/>
        </w:rPr>
        <w:t>Kính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gửi</w:t>
      </w:r>
      <w:proofErr w:type="spellEnd"/>
      <w:r w:rsidRPr="00BF5371">
        <w:rPr>
          <w:rFonts w:ascii="Arial" w:hAnsi="Arial" w:cs="Arial"/>
          <w:sz w:val="20"/>
          <w:szCs w:val="20"/>
        </w:rPr>
        <w:tab/>
        <w:t>:</w:t>
      </w:r>
      <w:r w:rsidRPr="00BF5371">
        <w:rPr>
          <w:rFonts w:ascii="Arial" w:hAnsi="Arial" w:cs="Arial"/>
          <w:b/>
          <w:sz w:val="20"/>
          <w:szCs w:val="20"/>
        </w:rPr>
        <w:t xml:space="preserve"> </w:t>
      </w:r>
      <w:ins w:id="11" w:author="Tan Doan (DP)" w:date="2023-09-22T16:54:00Z">
        <w:r w:rsidR="00A93DA1" w:rsidRPr="00BF5371">
          <w:rPr>
            <w:rFonts w:ascii="Arial" w:hAnsi="Arial" w:cs="Arial"/>
            <w:sz w:val="20"/>
            <w:szCs w:val="20"/>
            <w:rPrChange w:id="12" w:author="Tan Doan (DP)" w:date="2023-09-22T18:36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>LÊ NGUYỄN ANH THƯ</w:t>
        </w:r>
      </w:ins>
    </w:p>
    <w:p w14:paraId="04C080D0" w14:textId="70A04C25" w:rsidR="00163057" w:rsidRPr="00BF5371" w:rsidRDefault="00163057" w:rsidP="00163057">
      <w:pPr>
        <w:tabs>
          <w:tab w:val="left" w:pos="1350"/>
          <w:tab w:val="left" w:pos="5400"/>
        </w:tabs>
        <w:spacing w:before="120" w:after="120" w:line="360" w:lineRule="auto"/>
        <w:ind w:left="5490" w:hanging="1440"/>
        <w:jc w:val="both"/>
        <w:rPr>
          <w:rFonts w:ascii="Arial" w:hAnsi="Arial" w:cs="Arial"/>
          <w:sz w:val="20"/>
          <w:szCs w:val="20"/>
        </w:rPr>
      </w:pPr>
      <w:proofErr w:type="spellStart"/>
      <w:r w:rsidRPr="00BF5371">
        <w:rPr>
          <w:rFonts w:ascii="Arial" w:hAnsi="Arial" w:cs="Arial"/>
          <w:sz w:val="20"/>
          <w:szCs w:val="20"/>
        </w:rPr>
        <w:t>Địa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chỉ</w:t>
      </w:r>
      <w:proofErr w:type="spellEnd"/>
      <w:r w:rsidRPr="00BF5371">
        <w:rPr>
          <w:rFonts w:ascii="Arial" w:hAnsi="Arial" w:cs="Arial"/>
          <w:sz w:val="20"/>
          <w:szCs w:val="20"/>
        </w:rPr>
        <w:tab/>
        <w:t xml:space="preserve">: </w:t>
      </w:r>
      <w:ins w:id="13" w:author="Tan Doan (DP)" w:date="2023-09-22T16:56:00Z">
        <w:r w:rsidR="00A93DA1" w:rsidRPr="00BF5371">
          <w:rPr>
            <w:rFonts w:ascii="Arial" w:hAnsi="Arial" w:cs="Arial"/>
            <w:sz w:val="20"/>
            <w:szCs w:val="20"/>
          </w:rPr>
          <w:t xml:space="preserve">162/1 </w:t>
        </w:r>
        <w:proofErr w:type="spellStart"/>
        <w:r w:rsidR="00A93DA1" w:rsidRPr="00BF5371">
          <w:rPr>
            <w:rFonts w:ascii="Arial" w:hAnsi="Arial" w:cs="Arial"/>
            <w:sz w:val="20"/>
            <w:szCs w:val="20"/>
          </w:rPr>
          <w:t>Bình</w:t>
        </w:r>
        <w:proofErr w:type="spellEnd"/>
        <w:r w:rsidR="00A93DA1" w:rsidRPr="00BF5371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proofErr w:type="gramStart"/>
        <w:r w:rsidR="00A93DA1" w:rsidRPr="00BF5371">
          <w:rPr>
            <w:rFonts w:ascii="Arial" w:hAnsi="Arial" w:cs="Arial"/>
            <w:sz w:val="20"/>
            <w:szCs w:val="20"/>
          </w:rPr>
          <w:t>Lợi</w:t>
        </w:r>
        <w:proofErr w:type="spellEnd"/>
        <w:r w:rsidR="00A93DA1" w:rsidRPr="00BF5371">
          <w:rPr>
            <w:rFonts w:ascii="Arial" w:hAnsi="Arial" w:cs="Arial"/>
            <w:sz w:val="20"/>
            <w:szCs w:val="20"/>
          </w:rPr>
          <w:t xml:space="preserve">  </w:t>
        </w:r>
        <w:proofErr w:type="spellStart"/>
        <w:r w:rsidR="00A93DA1" w:rsidRPr="00BF5371">
          <w:rPr>
            <w:rFonts w:ascii="Arial" w:hAnsi="Arial" w:cs="Arial"/>
            <w:sz w:val="20"/>
            <w:szCs w:val="20"/>
          </w:rPr>
          <w:t>Phường</w:t>
        </w:r>
        <w:proofErr w:type="spellEnd"/>
        <w:proofErr w:type="gramEnd"/>
        <w:r w:rsidR="00A93DA1" w:rsidRPr="00BF5371">
          <w:rPr>
            <w:rFonts w:ascii="Arial" w:hAnsi="Arial" w:cs="Arial"/>
            <w:sz w:val="20"/>
            <w:szCs w:val="20"/>
          </w:rPr>
          <w:t xml:space="preserve"> 13 </w:t>
        </w:r>
        <w:proofErr w:type="spellStart"/>
        <w:r w:rsidR="00A93DA1" w:rsidRPr="00BF5371">
          <w:rPr>
            <w:rFonts w:ascii="Arial" w:hAnsi="Arial" w:cs="Arial"/>
            <w:sz w:val="20"/>
            <w:szCs w:val="20"/>
          </w:rPr>
          <w:t>Quận</w:t>
        </w:r>
        <w:proofErr w:type="spellEnd"/>
        <w:r w:rsidR="00A93DA1" w:rsidRPr="00BF5371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A93DA1" w:rsidRPr="00BF5371">
          <w:rPr>
            <w:rFonts w:ascii="Arial" w:hAnsi="Arial" w:cs="Arial"/>
            <w:sz w:val="20"/>
            <w:szCs w:val="20"/>
          </w:rPr>
          <w:t>Bình</w:t>
        </w:r>
        <w:proofErr w:type="spellEnd"/>
        <w:r w:rsidR="00A93DA1" w:rsidRPr="00BF5371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A93DA1" w:rsidRPr="00BF5371">
          <w:rPr>
            <w:rFonts w:ascii="Arial" w:hAnsi="Arial" w:cs="Arial"/>
            <w:sz w:val="20"/>
            <w:szCs w:val="20"/>
          </w:rPr>
          <w:t>Thạnh</w:t>
        </w:r>
        <w:proofErr w:type="spellEnd"/>
        <w:r w:rsidR="00A93DA1" w:rsidRPr="00BF5371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A93DA1" w:rsidRPr="00BF5371">
          <w:rPr>
            <w:rFonts w:ascii="Arial" w:hAnsi="Arial" w:cs="Arial"/>
            <w:sz w:val="20"/>
            <w:szCs w:val="20"/>
          </w:rPr>
          <w:t>Thành</w:t>
        </w:r>
        <w:proofErr w:type="spellEnd"/>
        <w:r w:rsidR="00A93DA1" w:rsidRPr="00BF5371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A93DA1" w:rsidRPr="00BF5371">
          <w:rPr>
            <w:rFonts w:ascii="Arial" w:hAnsi="Arial" w:cs="Arial"/>
            <w:sz w:val="20"/>
            <w:szCs w:val="20"/>
          </w:rPr>
          <w:t>phô</w:t>
        </w:r>
        <w:proofErr w:type="spellEnd"/>
        <w:r w:rsidR="00A93DA1" w:rsidRPr="00BF5371">
          <w:rPr>
            <w:rFonts w:ascii="Arial" w:hAnsi="Arial" w:cs="Arial"/>
            <w:sz w:val="20"/>
            <w:szCs w:val="20"/>
          </w:rPr>
          <w:t xml:space="preserve">́ </w:t>
        </w:r>
        <w:proofErr w:type="spellStart"/>
        <w:r w:rsidR="00A93DA1" w:rsidRPr="00BF5371">
          <w:rPr>
            <w:rFonts w:ascii="Arial" w:hAnsi="Arial" w:cs="Arial"/>
            <w:sz w:val="20"/>
            <w:szCs w:val="20"/>
          </w:rPr>
          <w:t>Hô</w:t>
        </w:r>
        <w:proofErr w:type="spellEnd"/>
        <w:r w:rsidR="00A93DA1" w:rsidRPr="00BF5371">
          <w:rPr>
            <w:rFonts w:ascii="Arial" w:hAnsi="Arial" w:cs="Arial"/>
            <w:sz w:val="20"/>
            <w:szCs w:val="20"/>
          </w:rPr>
          <w:t>̀ Chí Minh</w:t>
        </w:r>
      </w:ins>
    </w:p>
    <w:p w14:paraId="681A5CCA" w14:textId="4EAA9CF7" w:rsidR="00163057" w:rsidRPr="00BF5371" w:rsidRDefault="00163057" w:rsidP="00163057">
      <w:pPr>
        <w:tabs>
          <w:tab w:val="left" w:pos="990"/>
          <w:tab w:val="left" w:pos="1350"/>
          <w:tab w:val="left" w:pos="5400"/>
        </w:tabs>
        <w:spacing w:before="120"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BF5371">
        <w:rPr>
          <w:rFonts w:ascii="Arial" w:hAnsi="Arial" w:cs="Arial"/>
          <w:sz w:val="20"/>
          <w:szCs w:val="20"/>
        </w:rPr>
        <w:t>Mã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số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Đại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lý</w:t>
      </w:r>
      <w:proofErr w:type="spellEnd"/>
      <w:r w:rsidRPr="00BF5371">
        <w:rPr>
          <w:rFonts w:ascii="Arial" w:hAnsi="Arial" w:cs="Arial"/>
          <w:sz w:val="20"/>
          <w:szCs w:val="20"/>
        </w:rPr>
        <w:tab/>
        <w:t xml:space="preserve">: </w:t>
      </w:r>
      <w:del w:id="14" w:author="Tan Doan (DP)" w:date="2023-09-22T16:45:00Z">
        <w:r w:rsidR="006F4F71" w:rsidRPr="00BF5371" w:rsidDel="00E45F07">
          <w:rPr>
            <w:rFonts w:ascii="Arial" w:hAnsi="Arial" w:cs="Arial"/>
            <w:sz w:val="20"/>
            <w:szCs w:val="20"/>
          </w:rPr>
          <w:delText>60080336</w:delText>
        </w:r>
        <w:r w:rsidRPr="00BF5371" w:rsidDel="00E45F07">
          <w:rPr>
            <w:rFonts w:ascii="Arial" w:hAnsi="Arial" w:cs="Arial"/>
            <w:sz w:val="20"/>
            <w:szCs w:val="20"/>
          </w:rPr>
          <w:delText xml:space="preserve"> </w:delText>
        </w:r>
      </w:del>
      <w:ins w:id="15" w:author="Tan Doan (DP)" w:date="2023-09-22T16:56:00Z">
        <w:r w:rsidR="00A93DA1" w:rsidRPr="00BF5371">
          <w:rPr>
            <w:rFonts w:ascii="Arial" w:hAnsi="Arial" w:cs="Arial"/>
            <w:sz w:val="20"/>
            <w:szCs w:val="20"/>
          </w:rPr>
          <w:t>60078046</w:t>
        </w:r>
      </w:ins>
      <w:ins w:id="16" w:author="Tan Doan (DP)" w:date="2023-09-22T16:45:00Z">
        <w:r w:rsidR="00E45F07" w:rsidRPr="00BF5371">
          <w:rPr>
            <w:rFonts w:ascii="Arial" w:hAnsi="Arial" w:cs="Arial"/>
            <w:sz w:val="20"/>
            <w:szCs w:val="20"/>
          </w:rPr>
          <w:t xml:space="preserve"> </w:t>
        </w:r>
      </w:ins>
      <w:r w:rsidRPr="00BF5371">
        <w:rPr>
          <w:rFonts w:ascii="Arial" w:hAnsi="Arial" w:cs="Arial"/>
          <w:sz w:val="20"/>
          <w:szCs w:val="20"/>
        </w:rPr>
        <w:t xml:space="preserve">- </w:t>
      </w:r>
      <w:proofErr w:type="spellStart"/>
      <w:r w:rsidRPr="00BF5371">
        <w:rPr>
          <w:rFonts w:ascii="Arial" w:hAnsi="Arial" w:cs="Arial"/>
          <w:sz w:val="20"/>
          <w:szCs w:val="20"/>
        </w:rPr>
        <w:t>Điện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thoại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: </w:t>
      </w:r>
      <w:del w:id="17" w:author="Tan Doan (DP)" w:date="2023-09-22T16:45:00Z">
        <w:r w:rsidR="006F4F71" w:rsidRPr="00BF5371" w:rsidDel="00E45F07">
          <w:rPr>
            <w:rFonts w:ascii="Arial" w:hAnsi="Arial" w:cs="Arial"/>
            <w:sz w:val="20"/>
            <w:szCs w:val="20"/>
          </w:rPr>
          <w:delText>0914 709 425</w:delText>
        </w:r>
      </w:del>
      <w:ins w:id="18" w:author="Tan Doan (DP)" w:date="2023-09-22T16:56:00Z">
        <w:r w:rsidR="00A93DA1" w:rsidRPr="00BF5371">
          <w:rPr>
            <w:rFonts w:ascii="Arial" w:hAnsi="Arial" w:cs="Arial"/>
            <w:sz w:val="20"/>
            <w:szCs w:val="20"/>
          </w:rPr>
          <w:t>866823046</w:t>
        </w:r>
      </w:ins>
    </w:p>
    <w:p w14:paraId="5666982F" w14:textId="6F64024C" w:rsidR="00163057" w:rsidRPr="00BF5371" w:rsidRDefault="00163057" w:rsidP="00163057">
      <w:pPr>
        <w:tabs>
          <w:tab w:val="left" w:pos="990"/>
          <w:tab w:val="left" w:pos="1350"/>
          <w:tab w:val="left" w:pos="5400"/>
        </w:tabs>
        <w:spacing w:before="120"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BF5371">
        <w:rPr>
          <w:rFonts w:ascii="Arial" w:hAnsi="Arial" w:cs="Arial"/>
          <w:sz w:val="20"/>
          <w:szCs w:val="20"/>
        </w:rPr>
        <w:t>Văn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phòng</w:t>
      </w:r>
      <w:proofErr w:type="spellEnd"/>
      <w:r w:rsidRPr="00BF5371">
        <w:rPr>
          <w:rFonts w:ascii="Arial" w:hAnsi="Arial" w:cs="Arial"/>
          <w:sz w:val="20"/>
          <w:szCs w:val="20"/>
        </w:rPr>
        <w:tab/>
        <w:t xml:space="preserve">: </w:t>
      </w:r>
      <w:del w:id="19" w:author="Tan Doan (DP)" w:date="2023-09-22T16:45:00Z">
        <w:r w:rsidR="006F4F71" w:rsidRPr="00BF5371" w:rsidDel="00E45F07">
          <w:rPr>
            <w:rFonts w:ascii="Arial" w:hAnsi="Arial" w:cs="Arial"/>
            <w:sz w:val="20"/>
            <w:szCs w:val="20"/>
          </w:rPr>
          <w:delText>Hồ Chí Minh 2</w:delText>
        </w:r>
      </w:del>
      <w:proofErr w:type="spellStart"/>
      <w:ins w:id="20" w:author="Tan Doan (DP)" w:date="2023-09-22T16:56:00Z">
        <w:r w:rsidR="00A93DA1" w:rsidRPr="00BF5371">
          <w:rPr>
            <w:rFonts w:ascii="Arial" w:hAnsi="Arial" w:cs="Arial"/>
            <w:sz w:val="20"/>
            <w:szCs w:val="20"/>
          </w:rPr>
          <w:t>Hồ</w:t>
        </w:r>
        <w:proofErr w:type="spellEnd"/>
        <w:r w:rsidR="00A93DA1" w:rsidRPr="00BF5371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A93DA1" w:rsidRPr="00BF5371">
          <w:rPr>
            <w:rFonts w:ascii="Arial" w:hAnsi="Arial" w:cs="Arial"/>
            <w:sz w:val="20"/>
            <w:szCs w:val="20"/>
          </w:rPr>
          <w:t>Chí</w:t>
        </w:r>
        <w:proofErr w:type="spellEnd"/>
        <w:r w:rsidR="00A93DA1" w:rsidRPr="00BF5371">
          <w:rPr>
            <w:rFonts w:ascii="Arial" w:hAnsi="Arial" w:cs="Arial"/>
            <w:sz w:val="20"/>
            <w:szCs w:val="20"/>
          </w:rPr>
          <w:t xml:space="preserve"> Minh</w:t>
        </w:r>
      </w:ins>
      <w:r w:rsidRPr="00BF5371">
        <w:rPr>
          <w:rFonts w:ascii="Arial" w:hAnsi="Arial" w:cs="Arial"/>
          <w:sz w:val="20"/>
          <w:szCs w:val="20"/>
        </w:rPr>
        <w:t xml:space="preserve"> - AD: </w:t>
      </w:r>
      <w:del w:id="21" w:author="Tan Doan (DP)" w:date="2023-09-22T16:46:00Z">
        <w:r w:rsidR="006F4F71" w:rsidRPr="00BF5371" w:rsidDel="00E45F07">
          <w:rPr>
            <w:rFonts w:ascii="Arial" w:hAnsi="Arial" w:cs="Arial"/>
            <w:sz w:val="20"/>
            <w:szCs w:val="20"/>
          </w:rPr>
          <w:delText>Ngụy Bội Tiền</w:delText>
        </w:r>
      </w:del>
      <w:proofErr w:type="spellStart"/>
      <w:ins w:id="22" w:author="Tan Doan (DP)" w:date="2023-09-22T16:57:00Z">
        <w:r w:rsidR="00A93DA1" w:rsidRPr="00BF5371">
          <w:rPr>
            <w:rFonts w:ascii="Arial" w:hAnsi="Arial" w:cs="Arial"/>
            <w:sz w:val="20"/>
            <w:szCs w:val="20"/>
          </w:rPr>
          <w:t>Nguyễn</w:t>
        </w:r>
        <w:proofErr w:type="spellEnd"/>
        <w:r w:rsidR="00A93DA1" w:rsidRPr="00BF5371">
          <w:rPr>
            <w:rFonts w:ascii="Arial" w:hAnsi="Arial" w:cs="Arial"/>
            <w:sz w:val="20"/>
            <w:szCs w:val="20"/>
          </w:rPr>
          <w:t xml:space="preserve"> Thị </w:t>
        </w:r>
        <w:proofErr w:type="spellStart"/>
        <w:r w:rsidR="00A93DA1" w:rsidRPr="00BF5371">
          <w:rPr>
            <w:rFonts w:ascii="Arial" w:hAnsi="Arial" w:cs="Arial"/>
            <w:sz w:val="20"/>
            <w:szCs w:val="20"/>
          </w:rPr>
          <w:t>Thúy</w:t>
        </w:r>
        <w:proofErr w:type="spellEnd"/>
        <w:r w:rsidR="00A93DA1" w:rsidRPr="00BF5371">
          <w:rPr>
            <w:rFonts w:ascii="Arial" w:hAnsi="Arial" w:cs="Arial"/>
            <w:sz w:val="20"/>
            <w:szCs w:val="20"/>
          </w:rPr>
          <w:t xml:space="preserve"> Giang      </w:t>
        </w:r>
      </w:ins>
      <w:r w:rsidR="006F4F71" w:rsidRPr="00BF5371">
        <w:rPr>
          <w:rFonts w:ascii="Arial" w:hAnsi="Arial" w:cs="Arial"/>
          <w:sz w:val="20"/>
          <w:szCs w:val="20"/>
        </w:rPr>
        <w:t xml:space="preserve">              </w:t>
      </w:r>
    </w:p>
    <w:p w14:paraId="208FD301" w14:textId="4D230E2D" w:rsidR="00297F51" w:rsidRPr="00BF5371" w:rsidRDefault="00674EDD" w:rsidP="00ED18BD">
      <w:pPr>
        <w:spacing w:before="360"/>
        <w:ind w:right="14"/>
        <w:jc w:val="both"/>
        <w:rPr>
          <w:rFonts w:ascii="Arial" w:hAnsi="Arial" w:cs="Arial"/>
          <w:sz w:val="20"/>
          <w:szCs w:val="20"/>
        </w:rPr>
      </w:pPr>
      <w:del w:id="23" w:author="Tan Doan (DP)" w:date="2023-09-22T16:46:00Z">
        <w:r w:rsidRPr="00BF5371" w:rsidDel="00E45F07">
          <w:rPr>
            <w:rFonts w:ascii="Arial" w:hAnsi="Arial" w:cs="Arial"/>
            <w:sz w:val="20"/>
          </w:rPr>
          <w:delText xml:space="preserve">Chị </w:delText>
        </w:r>
      </w:del>
      <w:proofErr w:type="spellStart"/>
      <w:ins w:id="24" w:author="Tan Doan (DP)" w:date="2023-09-22T16:58:00Z">
        <w:r w:rsidR="00A93DA1" w:rsidRPr="00BF5371">
          <w:rPr>
            <w:rFonts w:ascii="Arial" w:hAnsi="Arial" w:cs="Arial"/>
            <w:sz w:val="20"/>
          </w:rPr>
          <w:t>Chị</w:t>
        </w:r>
      </w:ins>
      <w:proofErr w:type="spellEnd"/>
      <w:ins w:id="25" w:author="Tan Doan (DP)" w:date="2023-09-22T16:46:00Z">
        <w:r w:rsidR="00E45F07" w:rsidRPr="00BF5371">
          <w:rPr>
            <w:rFonts w:ascii="Arial" w:hAnsi="Arial" w:cs="Arial"/>
            <w:sz w:val="20"/>
          </w:rPr>
          <w:t xml:space="preserve"> </w:t>
        </w:r>
      </w:ins>
      <w:del w:id="26" w:author="Tan Doan (DP)" w:date="2023-09-22T16:46:00Z">
        <w:r w:rsidRPr="00BF5371" w:rsidDel="00E45F07">
          <w:rPr>
            <w:rFonts w:ascii="Arial" w:hAnsi="Arial" w:cs="Arial"/>
            <w:b/>
            <w:sz w:val="20"/>
          </w:rPr>
          <w:delText>Huỳnh Thị Thùy Trang</w:delText>
        </w:r>
      </w:del>
      <w:ins w:id="27" w:author="Tan Doan (DP)" w:date="2023-09-22T16:58:00Z">
        <w:r w:rsidR="00A93DA1" w:rsidRPr="00BF5371">
          <w:rPr>
            <w:rFonts w:ascii="Arial" w:hAnsi="Arial" w:cs="Arial"/>
            <w:b/>
            <w:sz w:val="20"/>
          </w:rPr>
          <w:t>LÊ NGUYỄN ANH THƯ</w:t>
        </w:r>
      </w:ins>
      <w:r w:rsidRPr="00BF5371">
        <w:rPr>
          <w:rFonts w:ascii="Arial" w:hAnsi="Arial" w:cs="Arial"/>
          <w:sz w:val="20"/>
        </w:rPr>
        <w:t xml:space="preserve"> </w:t>
      </w:r>
      <w:proofErr w:type="spellStart"/>
      <w:r w:rsidR="00297F51" w:rsidRPr="00BF5371">
        <w:rPr>
          <w:rFonts w:ascii="Arial" w:hAnsi="Arial" w:cs="Arial"/>
          <w:sz w:val="20"/>
          <w:szCs w:val="20"/>
        </w:rPr>
        <w:t>thân</w:t>
      </w:r>
      <w:proofErr w:type="spellEnd"/>
      <w:r w:rsidR="00297F51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97F51" w:rsidRPr="00BF5371">
        <w:rPr>
          <w:rFonts w:ascii="Arial" w:hAnsi="Arial" w:cs="Arial"/>
          <w:sz w:val="20"/>
          <w:szCs w:val="20"/>
        </w:rPr>
        <w:t>mến</w:t>
      </w:r>
      <w:proofErr w:type="spellEnd"/>
      <w:r w:rsidR="00297F51" w:rsidRPr="00BF5371">
        <w:rPr>
          <w:rFonts w:ascii="Arial" w:hAnsi="Arial" w:cs="Arial"/>
          <w:sz w:val="20"/>
          <w:szCs w:val="20"/>
        </w:rPr>
        <w:t>,</w:t>
      </w:r>
    </w:p>
    <w:p w14:paraId="12DB2B1D" w14:textId="7F9CD43D" w:rsidR="00E440B1" w:rsidRPr="00BF5371" w:rsidRDefault="00352360" w:rsidP="00DD65EB">
      <w:pPr>
        <w:tabs>
          <w:tab w:val="left" w:pos="1800"/>
        </w:tabs>
        <w:ind w:right="12"/>
        <w:jc w:val="both"/>
        <w:rPr>
          <w:rFonts w:ascii="Arial" w:hAnsi="Arial" w:cs="Arial"/>
          <w:sz w:val="20"/>
        </w:rPr>
      </w:pPr>
      <w:bookmarkStart w:id="28" w:name="_Hlk128572052"/>
      <w:proofErr w:type="spellStart"/>
      <w:r w:rsidRPr="00BF5371">
        <w:rPr>
          <w:rFonts w:ascii="Arial" w:hAnsi="Arial" w:cs="Arial"/>
          <w:sz w:val="20"/>
        </w:rPr>
        <w:t>C</w:t>
      </w:r>
      <w:r w:rsidR="002E703B" w:rsidRPr="00BF5371">
        <w:rPr>
          <w:rFonts w:ascii="Arial" w:hAnsi="Arial" w:cs="Arial"/>
          <w:sz w:val="20"/>
        </w:rPr>
        <w:t>ông</w:t>
      </w:r>
      <w:proofErr w:type="spellEnd"/>
      <w:r w:rsidR="002E703B" w:rsidRPr="00BF5371">
        <w:rPr>
          <w:rFonts w:ascii="Arial" w:hAnsi="Arial" w:cs="Arial"/>
          <w:sz w:val="20"/>
        </w:rPr>
        <w:t xml:space="preserve"> ty </w:t>
      </w:r>
      <w:proofErr w:type="spellStart"/>
      <w:r w:rsidR="00125590" w:rsidRPr="00BF5371">
        <w:rPr>
          <w:rFonts w:ascii="Arial" w:hAnsi="Arial" w:cs="Arial"/>
          <w:sz w:val="20"/>
        </w:rPr>
        <w:t>đã</w:t>
      </w:r>
      <w:proofErr w:type="spellEnd"/>
      <w:r w:rsidR="002E703B" w:rsidRPr="00BF5371">
        <w:rPr>
          <w:rFonts w:ascii="Arial" w:hAnsi="Arial" w:cs="Arial"/>
          <w:sz w:val="20"/>
        </w:rPr>
        <w:t xml:space="preserve"> </w:t>
      </w:r>
      <w:proofErr w:type="spellStart"/>
      <w:r w:rsidR="002E703B" w:rsidRPr="00BF5371">
        <w:rPr>
          <w:rFonts w:ascii="Arial" w:hAnsi="Arial" w:cs="Arial"/>
          <w:sz w:val="20"/>
        </w:rPr>
        <w:t>thực</w:t>
      </w:r>
      <w:proofErr w:type="spellEnd"/>
      <w:r w:rsidR="002E703B" w:rsidRPr="00BF5371">
        <w:rPr>
          <w:rFonts w:ascii="Arial" w:hAnsi="Arial" w:cs="Arial"/>
          <w:sz w:val="20"/>
        </w:rPr>
        <w:t xml:space="preserve"> </w:t>
      </w:r>
      <w:proofErr w:type="spellStart"/>
      <w:r w:rsidR="002E703B" w:rsidRPr="00BF5371">
        <w:rPr>
          <w:rFonts w:ascii="Arial" w:hAnsi="Arial" w:cs="Arial"/>
          <w:sz w:val="20"/>
        </w:rPr>
        <w:t>hiện</w:t>
      </w:r>
      <w:proofErr w:type="spellEnd"/>
      <w:r w:rsidR="002E703B" w:rsidRPr="00BF5371">
        <w:rPr>
          <w:rFonts w:ascii="Arial" w:hAnsi="Arial" w:cs="Arial"/>
          <w:sz w:val="20"/>
        </w:rPr>
        <w:t xml:space="preserve"> </w:t>
      </w:r>
      <w:r w:rsidR="00AF324B" w:rsidRPr="00BF5371">
        <w:rPr>
          <w:rFonts w:ascii="Arial" w:hAnsi="Arial" w:cs="Arial"/>
          <w:sz w:val="20"/>
        </w:rPr>
        <w:t xml:space="preserve">chi </w:t>
      </w:r>
      <w:proofErr w:type="spellStart"/>
      <w:r w:rsidR="00AF324B" w:rsidRPr="00BF5371">
        <w:rPr>
          <w:rFonts w:ascii="Arial" w:hAnsi="Arial" w:cs="Arial"/>
          <w:sz w:val="20"/>
        </w:rPr>
        <w:t>trả</w:t>
      </w:r>
      <w:proofErr w:type="spellEnd"/>
      <w:r w:rsidR="00AF324B" w:rsidRPr="00BF5371">
        <w:rPr>
          <w:rFonts w:ascii="Arial" w:hAnsi="Arial" w:cs="Arial"/>
          <w:sz w:val="20"/>
        </w:rPr>
        <w:t xml:space="preserve"> </w:t>
      </w:r>
      <w:r w:rsidR="00674EDD" w:rsidRPr="00BF5371">
        <w:rPr>
          <w:rFonts w:ascii="Arial" w:hAnsi="Arial" w:cs="Arial"/>
          <w:sz w:val="20"/>
        </w:rPr>
        <w:t xml:space="preserve"> </w:t>
      </w:r>
      <w:del w:id="29" w:author="Tan Doan (DP)" w:date="2023-09-22T16:46:00Z">
        <w:r w:rsidR="00674EDD" w:rsidRPr="00BF5371" w:rsidDel="00E45F07">
          <w:rPr>
            <w:rFonts w:ascii="Arial" w:hAnsi="Arial" w:cs="Arial"/>
            <w:b/>
            <w:sz w:val="20"/>
          </w:rPr>
          <w:delText>8,880,000</w:delText>
        </w:r>
      </w:del>
      <w:ins w:id="30" w:author="Tan Doan (DP)" w:date="2023-09-22T16:58:00Z">
        <w:r w:rsidR="00A93DA1" w:rsidRPr="00BF5371">
          <w:rPr>
            <w:rFonts w:ascii="Arial" w:hAnsi="Arial" w:cs="Arial"/>
            <w:b/>
            <w:sz w:val="20"/>
          </w:rPr>
          <w:t>5</w:t>
        </w:r>
      </w:ins>
      <w:ins w:id="31" w:author="Tan Doan (DP)" w:date="2023-09-22T18:26:00Z">
        <w:r w:rsidR="005F6A32" w:rsidRPr="00BF5371">
          <w:rPr>
            <w:rFonts w:ascii="Arial" w:hAnsi="Arial" w:cs="Arial"/>
            <w:b/>
            <w:sz w:val="20"/>
          </w:rPr>
          <w:t>.</w:t>
        </w:r>
      </w:ins>
      <w:ins w:id="32" w:author="Tan Doan (DP)" w:date="2023-09-22T16:58:00Z">
        <w:r w:rsidR="00A93DA1" w:rsidRPr="00BF5371">
          <w:rPr>
            <w:rFonts w:ascii="Arial" w:hAnsi="Arial" w:cs="Arial"/>
            <w:b/>
            <w:sz w:val="20"/>
          </w:rPr>
          <w:t>679</w:t>
        </w:r>
      </w:ins>
      <w:ins w:id="33" w:author="Tan Doan (DP)" w:date="2023-09-22T18:26:00Z">
        <w:r w:rsidR="005F6A32" w:rsidRPr="00BF5371">
          <w:rPr>
            <w:rFonts w:ascii="Arial" w:hAnsi="Arial" w:cs="Arial"/>
            <w:b/>
            <w:sz w:val="20"/>
          </w:rPr>
          <w:t>.</w:t>
        </w:r>
      </w:ins>
      <w:ins w:id="34" w:author="Tan Doan (DP)" w:date="2023-09-22T16:58:00Z">
        <w:r w:rsidR="00A93DA1" w:rsidRPr="00BF5371">
          <w:rPr>
            <w:rFonts w:ascii="Arial" w:hAnsi="Arial" w:cs="Arial"/>
            <w:b/>
            <w:sz w:val="20"/>
          </w:rPr>
          <w:t>000</w:t>
        </w:r>
      </w:ins>
      <w:r w:rsidR="00674EDD" w:rsidRPr="00BF5371">
        <w:rPr>
          <w:rFonts w:ascii="Arial" w:hAnsi="Arial" w:cs="Arial"/>
          <w:b/>
          <w:sz w:val="20"/>
        </w:rPr>
        <w:t xml:space="preserve"> </w:t>
      </w:r>
      <w:r w:rsidR="00342F56" w:rsidRPr="00BF5371">
        <w:rPr>
          <w:rFonts w:ascii="Arial" w:hAnsi="Arial" w:cs="Arial"/>
          <w:sz w:val="20"/>
        </w:rPr>
        <w:t xml:space="preserve">VND </w:t>
      </w:r>
      <w:proofErr w:type="spellStart"/>
      <w:r w:rsidRPr="00BF5371">
        <w:rPr>
          <w:rFonts w:ascii="Arial" w:hAnsi="Arial" w:cs="Arial"/>
          <w:sz w:val="20"/>
        </w:rPr>
        <w:t>cho</w:t>
      </w:r>
      <w:proofErr w:type="spellEnd"/>
      <w:r w:rsidRPr="00BF5371">
        <w:rPr>
          <w:rFonts w:ascii="Arial" w:hAnsi="Arial" w:cs="Arial"/>
          <w:sz w:val="20"/>
        </w:rPr>
        <w:t xml:space="preserve"> </w:t>
      </w:r>
      <w:proofErr w:type="spellStart"/>
      <w:r w:rsidRPr="00BF5371">
        <w:rPr>
          <w:rFonts w:ascii="Arial" w:hAnsi="Arial" w:cs="Arial"/>
          <w:sz w:val="20"/>
        </w:rPr>
        <w:t>các</w:t>
      </w:r>
      <w:proofErr w:type="spellEnd"/>
      <w:r w:rsidRPr="00BF5371">
        <w:rPr>
          <w:rFonts w:ascii="Arial" w:hAnsi="Arial" w:cs="Arial"/>
          <w:sz w:val="20"/>
        </w:rPr>
        <w:t xml:space="preserve"> </w:t>
      </w:r>
      <w:proofErr w:type="spellStart"/>
      <w:r w:rsidRPr="00BF5371">
        <w:rPr>
          <w:rFonts w:ascii="Arial" w:hAnsi="Arial" w:cs="Arial"/>
          <w:sz w:val="20"/>
        </w:rPr>
        <w:t>Hợp</w:t>
      </w:r>
      <w:proofErr w:type="spellEnd"/>
      <w:r w:rsidRPr="00BF5371">
        <w:rPr>
          <w:rFonts w:ascii="Arial" w:hAnsi="Arial" w:cs="Arial"/>
          <w:sz w:val="20"/>
        </w:rPr>
        <w:t xml:space="preserve"> </w:t>
      </w:r>
      <w:proofErr w:type="spellStart"/>
      <w:r w:rsidRPr="00BF5371">
        <w:rPr>
          <w:rFonts w:ascii="Arial" w:hAnsi="Arial" w:cs="Arial"/>
          <w:sz w:val="20"/>
        </w:rPr>
        <w:t>đồng</w:t>
      </w:r>
      <w:proofErr w:type="spellEnd"/>
      <w:r w:rsidRPr="00BF5371">
        <w:rPr>
          <w:rFonts w:ascii="Arial" w:hAnsi="Arial" w:cs="Arial"/>
          <w:sz w:val="20"/>
        </w:rPr>
        <w:t xml:space="preserve"> </w:t>
      </w:r>
      <w:proofErr w:type="spellStart"/>
      <w:r w:rsidRPr="00BF5371">
        <w:rPr>
          <w:rFonts w:ascii="Arial" w:hAnsi="Arial" w:cs="Arial"/>
          <w:sz w:val="20"/>
        </w:rPr>
        <w:t>phát</w:t>
      </w:r>
      <w:proofErr w:type="spellEnd"/>
      <w:r w:rsidRPr="00BF5371">
        <w:rPr>
          <w:rFonts w:ascii="Arial" w:hAnsi="Arial" w:cs="Arial"/>
          <w:sz w:val="20"/>
        </w:rPr>
        <w:t xml:space="preserve"> </w:t>
      </w:r>
      <w:proofErr w:type="spellStart"/>
      <w:r w:rsidRPr="00BF5371">
        <w:rPr>
          <w:rFonts w:ascii="Arial" w:hAnsi="Arial" w:cs="Arial"/>
          <w:sz w:val="20"/>
        </w:rPr>
        <w:t>hành</w:t>
      </w:r>
      <w:proofErr w:type="spellEnd"/>
      <w:r w:rsidRPr="00BF5371">
        <w:rPr>
          <w:rFonts w:ascii="Arial" w:hAnsi="Arial" w:cs="Arial"/>
          <w:sz w:val="20"/>
        </w:rPr>
        <w:t xml:space="preserve"> </w:t>
      </w:r>
      <w:proofErr w:type="spellStart"/>
      <w:r w:rsidRPr="00BF5371">
        <w:rPr>
          <w:rFonts w:ascii="Arial" w:hAnsi="Arial" w:cs="Arial"/>
          <w:sz w:val="20"/>
        </w:rPr>
        <w:t>và</w:t>
      </w:r>
      <w:proofErr w:type="spellEnd"/>
      <w:r w:rsidRPr="00BF5371">
        <w:rPr>
          <w:rFonts w:ascii="Arial" w:hAnsi="Arial" w:cs="Arial"/>
          <w:sz w:val="20"/>
        </w:rPr>
        <w:t xml:space="preserve"> </w:t>
      </w:r>
      <w:proofErr w:type="spellStart"/>
      <w:r w:rsidRPr="00BF5371">
        <w:rPr>
          <w:rFonts w:ascii="Arial" w:hAnsi="Arial" w:cs="Arial"/>
          <w:sz w:val="20"/>
        </w:rPr>
        <w:t>đã</w:t>
      </w:r>
      <w:proofErr w:type="spellEnd"/>
      <w:r w:rsidRPr="00BF5371">
        <w:rPr>
          <w:rFonts w:ascii="Arial" w:hAnsi="Arial" w:cs="Arial"/>
          <w:sz w:val="20"/>
        </w:rPr>
        <w:t xml:space="preserve"> </w:t>
      </w:r>
      <w:proofErr w:type="spellStart"/>
      <w:r w:rsidRPr="00BF5371">
        <w:rPr>
          <w:rFonts w:ascii="Arial" w:hAnsi="Arial" w:cs="Arial"/>
          <w:sz w:val="20"/>
        </w:rPr>
        <w:t>gởi</w:t>
      </w:r>
      <w:proofErr w:type="spellEnd"/>
      <w:r w:rsidRPr="00BF5371">
        <w:rPr>
          <w:rFonts w:ascii="Arial" w:hAnsi="Arial" w:cs="Arial"/>
          <w:sz w:val="20"/>
        </w:rPr>
        <w:t xml:space="preserve"> </w:t>
      </w:r>
      <w:proofErr w:type="spellStart"/>
      <w:r w:rsidRPr="00BF5371">
        <w:rPr>
          <w:rFonts w:ascii="Arial" w:hAnsi="Arial" w:cs="Arial"/>
          <w:sz w:val="20"/>
        </w:rPr>
        <w:t>giấy</w:t>
      </w:r>
      <w:proofErr w:type="spellEnd"/>
      <w:r w:rsidRPr="00BF5371">
        <w:rPr>
          <w:rFonts w:ascii="Arial" w:hAnsi="Arial" w:cs="Arial"/>
          <w:sz w:val="20"/>
        </w:rPr>
        <w:t xml:space="preserve"> </w:t>
      </w:r>
      <w:proofErr w:type="spellStart"/>
      <w:r w:rsidRPr="00BF5371">
        <w:rPr>
          <w:rFonts w:ascii="Arial" w:hAnsi="Arial" w:cs="Arial"/>
          <w:sz w:val="20"/>
        </w:rPr>
        <w:t>Xác</w:t>
      </w:r>
      <w:proofErr w:type="spellEnd"/>
      <w:r w:rsidRPr="00BF5371">
        <w:rPr>
          <w:rFonts w:ascii="Arial" w:hAnsi="Arial" w:cs="Arial"/>
          <w:sz w:val="20"/>
        </w:rPr>
        <w:t xml:space="preserve"> </w:t>
      </w:r>
      <w:proofErr w:type="spellStart"/>
      <w:r w:rsidRPr="00BF5371">
        <w:rPr>
          <w:rFonts w:ascii="Arial" w:hAnsi="Arial" w:cs="Arial"/>
          <w:sz w:val="20"/>
        </w:rPr>
        <w:t>nhận</w:t>
      </w:r>
      <w:proofErr w:type="spellEnd"/>
      <w:r w:rsidRPr="00BF5371">
        <w:rPr>
          <w:rFonts w:ascii="Arial" w:hAnsi="Arial" w:cs="Arial"/>
          <w:sz w:val="20"/>
        </w:rPr>
        <w:t xml:space="preserve"> </w:t>
      </w:r>
      <w:proofErr w:type="spellStart"/>
      <w:r w:rsidRPr="00BF5371">
        <w:rPr>
          <w:rFonts w:ascii="Arial" w:hAnsi="Arial" w:cs="Arial"/>
          <w:sz w:val="20"/>
        </w:rPr>
        <w:t>hợp</w:t>
      </w:r>
      <w:proofErr w:type="spellEnd"/>
      <w:r w:rsidRPr="00BF5371">
        <w:rPr>
          <w:rFonts w:ascii="Arial" w:hAnsi="Arial" w:cs="Arial"/>
          <w:sz w:val="20"/>
        </w:rPr>
        <w:t xml:space="preserve"> </w:t>
      </w:r>
      <w:proofErr w:type="spellStart"/>
      <w:r w:rsidRPr="00BF5371">
        <w:rPr>
          <w:rFonts w:ascii="Arial" w:hAnsi="Arial" w:cs="Arial"/>
          <w:sz w:val="20"/>
        </w:rPr>
        <w:t>đồng</w:t>
      </w:r>
      <w:proofErr w:type="spellEnd"/>
      <w:r w:rsidRPr="00BF5371">
        <w:rPr>
          <w:rFonts w:ascii="Arial" w:hAnsi="Arial" w:cs="Arial"/>
          <w:sz w:val="20"/>
        </w:rPr>
        <w:t xml:space="preserve"> </w:t>
      </w:r>
      <w:proofErr w:type="spellStart"/>
      <w:r w:rsidRPr="00BF5371">
        <w:rPr>
          <w:rFonts w:ascii="Arial" w:hAnsi="Arial" w:cs="Arial"/>
          <w:sz w:val="20"/>
        </w:rPr>
        <w:t>về</w:t>
      </w:r>
      <w:proofErr w:type="spellEnd"/>
      <w:r w:rsidRPr="00BF5371">
        <w:rPr>
          <w:rFonts w:ascii="Arial" w:hAnsi="Arial" w:cs="Arial"/>
          <w:sz w:val="20"/>
        </w:rPr>
        <w:t xml:space="preserve"> </w:t>
      </w:r>
      <w:proofErr w:type="spellStart"/>
      <w:r w:rsidRPr="00BF5371">
        <w:rPr>
          <w:rFonts w:ascii="Arial" w:hAnsi="Arial" w:cs="Arial"/>
          <w:sz w:val="20"/>
        </w:rPr>
        <w:t>công</w:t>
      </w:r>
      <w:proofErr w:type="spellEnd"/>
      <w:r w:rsidRPr="00BF5371">
        <w:rPr>
          <w:rFonts w:ascii="Arial" w:hAnsi="Arial" w:cs="Arial"/>
          <w:sz w:val="20"/>
        </w:rPr>
        <w:t xml:space="preserve"> ty. </w:t>
      </w:r>
      <w:proofErr w:type="spellStart"/>
      <w:r w:rsidRPr="00BF5371">
        <w:rPr>
          <w:rFonts w:ascii="Arial" w:hAnsi="Arial" w:cs="Arial"/>
          <w:sz w:val="20"/>
        </w:rPr>
        <w:t>Tuy</w:t>
      </w:r>
      <w:proofErr w:type="spellEnd"/>
      <w:r w:rsidRPr="00BF5371">
        <w:rPr>
          <w:rFonts w:ascii="Arial" w:hAnsi="Arial" w:cs="Arial"/>
          <w:sz w:val="20"/>
        </w:rPr>
        <w:t xml:space="preserve"> </w:t>
      </w:r>
      <w:proofErr w:type="spellStart"/>
      <w:r w:rsidRPr="00BF5371">
        <w:rPr>
          <w:rFonts w:ascii="Arial" w:hAnsi="Arial" w:cs="Arial"/>
          <w:sz w:val="20"/>
        </w:rPr>
        <w:t>nhiên</w:t>
      </w:r>
      <w:proofErr w:type="spellEnd"/>
      <w:r w:rsidRPr="00BF5371">
        <w:rPr>
          <w:rFonts w:ascii="Arial" w:hAnsi="Arial" w:cs="Arial"/>
          <w:sz w:val="20"/>
        </w:rPr>
        <w:t xml:space="preserve">, </w:t>
      </w:r>
      <w:proofErr w:type="spellStart"/>
      <w:r w:rsidRPr="00BF5371">
        <w:rPr>
          <w:rFonts w:ascii="Arial" w:hAnsi="Arial" w:cs="Arial"/>
          <w:sz w:val="20"/>
        </w:rPr>
        <w:t>trong</w:t>
      </w:r>
      <w:proofErr w:type="spellEnd"/>
      <w:r w:rsidRPr="00BF5371">
        <w:rPr>
          <w:rFonts w:ascii="Arial" w:hAnsi="Arial" w:cs="Arial"/>
          <w:sz w:val="20"/>
        </w:rPr>
        <w:t xml:space="preserve"> </w:t>
      </w:r>
      <w:proofErr w:type="spellStart"/>
      <w:r w:rsidRPr="00BF5371">
        <w:rPr>
          <w:rFonts w:ascii="Arial" w:hAnsi="Arial" w:cs="Arial"/>
          <w:sz w:val="20"/>
        </w:rPr>
        <w:t>vòng</w:t>
      </w:r>
      <w:proofErr w:type="spellEnd"/>
      <w:r w:rsidRPr="00BF5371">
        <w:rPr>
          <w:rFonts w:ascii="Arial" w:hAnsi="Arial" w:cs="Arial"/>
          <w:sz w:val="20"/>
        </w:rPr>
        <w:t xml:space="preserve"> 21 </w:t>
      </w:r>
      <w:proofErr w:type="spellStart"/>
      <w:r w:rsidRPr="00BF5371">
        <w:rPr>
          <w:rFonts w:ascii="Arial" w:hAnsi="Arial" w:cs="Arial"/>
          <w:sz w:val="20"/>
        </w:rPr>
        <w:t>ngày</w:t>
      </w:r>
      <w:proofErr w:type="spellEnd"/>
      <w:r w:rsidRPr="00BF5371">
        <w:rPr>
          <w:rFonts w:ascii="Arial" w:hAnsi="Arial" w:cs="Arial"/>
          <w:sz w:val="20"/>
        </w:rPr>
        <w:t xml:space="preserve"> </w:t>
      </w:r>
      <w:proofErr w:type="spellStart"/>
      <w:r w:rsidRPr="00BF5371">
        <w:rPr>
          <w:rFonts w:ascii="Arial" w:hAnsi="Arial" w:cs="Arial"/>
          <w:sz w:val="20"/>
        </w:rPr>
        <w:t>xem</w:t>
      </w:r>
      <w:proofErr w:type="spellEnd"/>
      <w:r w:rsidRPr="00BF5371">
        <w:rPr>
          <w:rFonts w:ascii="Arial" w:hAnsi="Arial" w:cs="Arial"/>
          <w:sz w:val="20"/>
        </w:rPr>
        <w:t xml:space="preserve"> </w:t>
      </w:r>
      <w:proofErr w:type="spellStart"/>
      <w:r w:rsidRPr="00BF5371">
        <w:rPr>
          <w:rFonts w:ascii="Arial" w:hAnsi="Arial" w:cs="Arial"/>
          <w:sz w:val="20"/>
        </w:rPr>
        <w:t>xét</w:t>
      </w:r>
      <w:proofErr w:type="spellEnd"/>
      <w:r w:rsidRPr="00BF5371">
        <w:rPr>
          <w:rFonts w:ascii="Arial" w:hAnsi="Arial" w:cs="Arial"/>
          <w:sz w:val="20"/>
        </w:rPr>
        <w:t xml:space="preserve">, </w:t>
      </w:r>
      <w:proofErr w:type="spellStart"/>
      <w:r w:rsidRPr="00BF5371">
        <w:rPr>
          <w:rFonts w:ascii="Arial" w:hAnsi="Arial" w:cs="Arial"/>
          <w:sz w:val="20"/>
        </w:rPr>
        <w:t>khách</w:t>
      </w:r>
      <w:proofErr w:type="spellEnd"/>
      <w:r w:rsidRPr="00BF5371">
        <w:rPr>
          <w:rFonts w:ascii="Arial" w:hAnsi="Arial" w:cs="Arial"/>
          <w:sz w:val="20"/>
        </w:rPr>
        <w:t xml:space="preserve"> </w:t>
      </w:r>
      <w:proofErr w:type="spellStart"/>
      <w:r w:rsidRPr="00BF5371">
        <w:rPr>
          <w:rFonts w:ascii="Arial" w:hAnsi="Arial" w:cs="Arial"/>
          <w:sz w:val="20"/>
        </w:rPr>
        <w:t>hàng</w:t>
      </w:r>
      <w:proofErr w:type="spellEnd"/>
      <w:r w:rsidRPr="00BF5371">
        <w:rPr>
          <w:rFonts w:ascii="Arial" w:hAnsi="Arial" w:cs="Arial"/>
          <w:sz w:val="20"/>
        </w:rPr>
        <w:t xml:space="preserve"> </w:t>
      </w:r>
      <w:proofErr w:type="spellStart"/>
      <w:r w:rsidRPr="00BF5371">
        <w:rPr>
          <w:rFonts w:ascii="Arial" w:hAnsi="Arial" w:cs="Arial"/>
          <w:sz w:val="20"/>
        </w:rPr>
        <w:t>đã</w:t>
      </w:r>
      <w:proofErr w:type="spellEnd"/>
      <w:r w:rsidRPr="00BF5371">
        <w:rPr>
          <w:rFonts w:ascii="Arial" w:hAnsi="Arial" w:cs="Arial"/>
          <w:sz w:val="20"/>
        </w:rPr>
        <w:t xml:space="preserve"> </w:t>
      </w:r>
      <w:proofErr w:type="spellStart"/>
      <w:r w:rsidRPr="00BF5371">
        <w:rPr>
          <w:rFonts w:ascii="Arial" w:hAnsi="Arial" w:cs="Arial"/>
          <w:sz w:val="20"/>
        </w:rPr>
        <w:t>giảm</w:t>
      </w:r>
      <w:proofErr w:type="spellEnd"/>
      <w:r w:rsidRPr="00BF5371">
        <w:rPr>
          <w:rFonts w:ascii="Arial" w:hAnsi="Arial" w:cs="Arial"/>
          <w:sz w:val="20"/>
        </w:rPr>
        <w:t xml:space="preserve"> </w:t>
      </w:r>
      <w:proofErr w:type="spellStart"/>
      <w:r w:rsidRPr="00BF5371">
        <w:rPr>
          <w:rFonts w:ascii="Arial" w:hAnsi="Arial" w:cs="Arial"/>
          <w:sz w:val="20"/>
        </w:rPr>
        <w:t>phí</w:t>
      </w:r>
      <w:proofErr w:type="spellEnd"/>
      <w:r w:rsidR="008F73CE" w:rsidRPr="00BF5371">
        <w:rPr>
          <w:rFonts w:ascii="Arial" w:hAnsi="Arial" w:cs="Arial"/>
          <w:sz w:val="20"/>
        </w:rPr>
        <w:t xml:space="preserve">. </w:t>
      </w:r>
    </w:p>
    <w:bookmarkEnd w:id="28"/>
    <w:p w14:paraId="38058DF1" w14:textId="166295E9" w:rsidR="00DD65EB" w:rsidRPr="00BF5371" w:rsidRDefault="00520025" w:rsidP="00DD65EB">
      <w:pPr>
        <w:pStyle w:val="ListParagraph"/>
        <w:numPr>
          <w:ilvl w:val="0"/>
          <w:numId w:val="7"/>
        </w:numPr>
        <w:spacing w:before="120" w:after="0" w:line="240" w:lineRule="exact"/>
        <w:ind w:right="14"/>
        <w:jc w:val="both"/>
        <w:rPr>
          <w:rFonts w:ascii="Arial" w:hAnsi="Arial" w:cs="Arial"/>
          <w:sz w:val="20"/>
        </w:rPr>
      </w:pPr>
      <w:r w:rsidRPr="00BF5371">
        <w:rPr>
          <w:rFonts w:ascii="Arial" w:hAnsi="Arial" w:cs="Arial"/>
          <w:sz w:val="20"/>
        </w:rPr>
        <w:t xml:space="preserve">Nay, </w:t>
      </w:r>
      <w:proofErr w:type="spellStart"/>
      <w:r w:rsidRPr="00BF5371">
        <w:rPr>
          <w:rFonts w:ascii="Arial" w:hAnsi="Arial" w:cs="Arial"/>
          <w:sz w:val="20"/>
        </w:rPr>
        <w:t>Công</w:t>
      </w:r>
      <w:proofErr w:type="spellEnd"/>
      <w:r w:rsidRPr="00BF5371">
        <w:rPr>
          <w:rFonts w:ascii="Arial" w:hAnsi="Arial" w:cs="Arial"/>
          <w:sz w:val="20"/>
        </w:rPr>
        <w:t xml:space="preserve"> ty </w:t>
      </w:r>
      <w:proofErr w:type="spellStart"/>
      <w:r w:rsidRPr="00BF5371">
        <w:rPr>
          <w:rFonts w:ascii="Arial" w:hAnsi="Arial" w:cs="Arial"/>
          <w:sz w:val="20"/>
        </w:rPr>
        <w:t>thông</w:t>
      </w:r>
      <w:proofErr w:type="spellEnd"/>
      <w:r w:rsidRPr="00BF5371">
        <w:rPr>
          <w:rFonts w:ascii="Arial" w:hAnsi="Arial" w:cs="Arial"/>
          <w:sz w:val="20"/>
        </w:rPr>
        <w:t xml:space="preserve"> </w:t>
      </w:r>
      <w:proofErr w:type="spellStart"/>
      <w:r w:rsidRPr="00BF5371">
        <w:rPr>
          <w:rFonts w:ascii="Arial" w:hAnsi="Arial" w:cs="Arial"/>
          <w:sz w:val="20"/>
        </w:rPr>
        <w:t>báo</w:t>
      </w:r>
      <w:proofErr w:type="spellEnd"/>
      <w:r w:rsidRPr="00BF5371">
        <w:rPr>
          <w:rFonts w:ascii="Arial" w:hAnsi="Arial" w:cs="Arial"/>
          <w:sz w:val="20"/>
        </w:rPr>
        <w:t xml:space="preserve"> </w:t>
      </w:r>
      <w:proofErr w:type="spellStart"/>
      <w:r w:rsidR="00011903" w:rsidRPr="00BF5371">
        <w:rPr>
          <w:rFonts w:ascii="Arial" w:hAnsi="Arial" w:cs="Arial"/>
          <w:sz w:val="20"/>
        </w:rPr>
        <w:t>về</w:t>
      </w:r>
      <w:proofErr w:type="spellEnd"/>
      <w:r w:rsidR="00011903" w:rsidRPr="00BF5371">
        <w:rPr>
          <w:rFonts w:ascii="Arial" w:hAnsi="Arial" w:cs="Arial"/>
          <w:sz w:val="20"/>
        </w:rPr>
        <w:t xml:space="preserve"> </w:t>
      </w:r>
      <w:proofErr w:type="spellStart"/>
      <w:r w:rsidR="00011903" w:rsidRPr="00BF5371">
        <w:rPr>
          <w:rFonts w:ascii="Arial" w:hAnsi="Arial" w:cs="Arial"/>
          <w:sz w:val="20"/>
        </w:rPr>
        <w:t>việc</w:t>
      </w:r>
      <w:proofErr w:type="spellEnd"/>
      <w:r w:rsidR="00011903" w:rsidRPr="00BF5371">
        <w:rPr>
          <w:rFonts w:ascii="Arial" w:hAnsi="Arial" w:cs="Arial"/>
          <w:sz w:val="20"/>
        </w:rPr>
        <w:t xml:space="preserve"> </w:t>
      </w:r>
      <w:proofErr w:type="spellStart"/>
      <w:r w:rsidR="00E81674" w:rsidRPr="00BF5371">
        <w:rPr>
          <w:rFonts w:ascii="Arial" w:hAnsi="Arial" w:cs="Arial"/>
          <w:bCs/>
          <w:sz w:val="20"/>
        </w:rPr>
        <w:t>thu</w:t>
      </w:r>
      <w:proofErr w:type="spellEnd"/>
      <w:r w:rsidR="00E81674" w:rsidRPr="00BF5371">
        <w:rPr>
          <w:rFonts w:ascii="Arial" w:hAnsi="Arial" w:cs="Arial"/>
          <w:bCs/>
          <w:sz w:val="20"/>
        </w:rPr>
        <w:t xml:space="preserve"> </w:t>
      </w:r>
      <w:proofErr w:type="spellStart"/>
      <w:r w:rsidR="00E81674" w:rsidRPr="00BF5371">
        <w:rPr>
          <w:rFonts w:ascii="Arial" w:hAnsi="Arial" w:cs="Arial"/>
          <w:bCs/>
          <w:sz w:val="20"/>
        </w:rPr>
        <w:t>hồ</w:t>
      </w:r>
      <w:r w:rsidR="00DD6294" w:rsidRPr="00BF5371">
        <w:rPr>
          <w:rFonts w:ascii="Arial" w:hAnsi="Arial" w:cs="Arial"/>
          <w:bCs/>
          <w:sz w:val="20"/>
        </w:rPr>
        <w:t>i</w:t>
      </w:r>
      <w:proofErr w:type="spellEnd"/>
      <w:r w:rsidR="00DD6294" w:rsidRPr="00BF5371">
        <w:rPr>
          <w:rFonts w:ascii="Arial" w:hAnsi="Arial" w:cs="Arial"/>
          <w:bCs/>
          <w:sz w:val="20"/>
        </w:rPr>
        <w:t xml:space="preserve"> </w:t>
      </w:r>
      <w:proofErr w:type="spellStart"/>
      <w:r w:rsidR="00DD6294" w:rsidRPr="00BF5371">
        <w:rPr>
          <w:rFonts w:ascii="Arial" w:hAnsi="Arial" w:cs="Arial"/>
          <w:bCs/>
          <w:sz w:val="20"/>
        </w:rPr>
        <w:t>hoa</w:t>
      </w:r>
      <w:proofErr w:type="spellEnd"/>
      <w:r w:rsidR="00DD6294" w:rsidRPr="00BF5371">
        <w:rPr>
          <w:rFonts w:ascii="Arial" w:hAnsi="Arial" w:cs="Arial"/>
          <w:bCs/>
          <w:sz w:val="20"/>
        </w:rPr>
        <w:t xml:space="preserve"> </w:t>
      </w:r>
      <w:proofErr w:type="spellStart"/>
      <w:r w:rsidR="00DD6294" w:rsidRPr="00BF5371">
        <w:rPr>
          <w:rFonts w:ascii="Arial" w:hAnsi="Arial" w:cs="Arial"/>
          <w:bCs/>
          <w:sz w:val="20"/>
        </w:rPr>
        <w:t>hồ</w:t>
      </w:r>
      <w:r w:rsidR="00E81674" w:rsidRPr="00BF5371">
        <w:rPr>
          <w:rFonts w:ascii="Arial" w:hAnsi="Arial" w:cs="Arial"/>
          <w:bCs/>
          <w:sz w:val="20"/>
        </w:rPr>
        <w:t>ng</w:t>
      </w:r>
      <w:proofErr w:type="spellEnd"/>
      <w:r w:rsidR="00E81674" w:rsidRPr="00BF5371">
        <w:rPr>
          <w:rFonts w:ascii="Arial" w:hAnsi="Arial" w:cs="Arial"/>
          <w:bCs/>
          <w:sz w:val="20"/>
        </w:rPr>
        <w:t xml:space="preserve"> </w:t>
      </w:r>
      <w:proofErr w:type="spellStart"/>
      <w:r w:rsidR="00E81674" w:rsidRPr="00BF5371">
        <w:rPr>
          <w:rFonts w:ascii="Arial" w:hAnsi="Arial" w:cs="Arial"/>
          <w:bCs/>
          <w:sz w:val="20"/>
        </w:rPr>
        <w:t>đã</w:t>
      </w:r>
      <w:proofErr w:type="spellEnd"/>
      <w:r w:rsidR="00E81674" w:rsidRPr="00BF5371">
        <w:rPr>
          <w:rFonts w:ascii="Arial" w:hAnsi="Arial" w:cs="Arial"/>
          <w:bCs/>
          <w:sz w:val="20"/>
        </w:rPr>
        <w:t xml:space="preserve"> chi </w:t>
      </w:r>
      <w:proofErr w:type="spellStart"/>
      <w:r w:rsidR="00E81674" w:rsidRPr="00BF5371">
        <w:rPr>
          <w:rFonts w:ascii="Arial" w:hAnsi="Arial" w:cs="Arial"/>
          <w:bCs/>
          <w:sz w:val="20"/>
        </w:rPr>
        <w:t>trả</w:t>
      </w:r>
      <w:proofErr w:type="spellEnd"/>
      <w:r w:rsidR="00E81674" w:rsidRPr="00BF5371">
        <w:rPr>
          <w:rFonts w:ascii="Arial" w:hAnsi="Arial" w:cs="Arial"/>
          <w:bCs/>
          <w:sz w:val="20"/>
        </w:rPr>
        <w:t xml:space="preserve"> </w:t>
      </w:r>
      <w:proofErr w:type="spellStart"/>
      <w:r w:rsidR="00E81674" w:rsidRPr="00BF5371">
        <w:rPr>
          <w:rFonts w:ascii="Arial" w:hAnsi="Arial" w:cs="Arial"/>
          <w:bCs/>
          <w:sz w:val="20"/>
        </w:rPr>
        <w:t>cho</w:t>
      </w:r>
      <w:proofErr w:type="spellEnd"/>
      <w:r w:rsidR="00E81674" w:rsidRPr="00BF5371">
        <w:rPr>
          <w:rFonts w:ascii="Arial" w:hAnsi="Arial" w:cs="Arial"/>
          <w:bCs/>
          <w:sz w:val="20"/>
        </w:rPr>
        <w:t xml:space="preserve"> </w:t>
      </w:r>
      <w:proofErr w:type="spellStart"/>
      <w:r w:rsidR="00E81674" w:rsidRPr="00BF5371">
        <w:rPr>
          <w:rFonts w:ascii="Arial" w:hAnsi="Arial" w:cs="Arial"/>
          <w:bCs/>
          <w:sz w:val="20"/>
        </w:rPr>
        <w:t>các</w:t>
      </w:r>
      <w:proofErr w:type="spellEnd"/>
      <w:r w:rsidR="00E81674" w:rsidRPr="00BF5371">
        <w:rPr>
          <w:rFonts w:ascii="Arial" w:hAnsi="Arial" w:cs="Arial"/>
          <w:bCs/>
          <w:sz w:val="20"/>
        </w:rPr>
        <w:t xml:space="preserve"> </w:t>
      </w:r>
      <w:proofErr w:type="spellStart"/>
      <w:r w:rsidR="00E81674" w:rsidRPr="00BF5371">
        <w:rPr>
          <w:rFonts w:ascii="Arial" w:hAnsi="Arial" w:cs="Arial"/>
          <w:bCs/>
          <w:sz w:val="20"/>
        </w:rPr>
        <w:t>hợp</w:t>
      </w:r>
      <w:proofErr w:type="spellEnd"/>
      <w:r w:rsidR="00E81674" w:rsidRPr="00BF5371">
        <w:rPr>
          <w:rFonts w:ascii="Arial" w:hAnsi="Arial" w:cs="Arial"/>
          <w:bCs/>
          <w:sz w:val="20"/>
        </w:rPr>
        <w:t xml:space="preserve"> </w:t>
      </w:r>
      <w:proofErr w:type="spellStart"/>
      <w:r w:rsidR="00E81674" w:rsidRPr="00BF5371">
        <w:rPr>
          <w:rFonts w:ascii="Arial" w:hAnsi="Arial" w:cs="Arial"/>
          <w:bCs/>
          <w:sz w:val="20"/>
        </w:rPr>
        <w:t>đồng</w:t>
      </w:r>
      <w:proofErr w:type="spellEnd"/>
      <w:r w:rsidR="00E81674" w:rsidRPr="00BF5371">
        <w:rPr>
          <w:rFonts w:ascii="Arial" w:hAnsi="Arial" w:cs="Arial"/>
          <w:bCs/>
          <w:sz w:val="20"/>
        </w:rPr>
        <w:t xml:space="preserve"> </w:t>
      </w:r>
      <w:proofErr w:type="spellStart"/>
      <w:r w:rsidR="00E81674" w:rsidRPr="00BF5371">
        <w:rPr>
          <w:rFonts w:ascii="Arial" w:hAnsi="Arial" w:cs="Arial"/>
          <w:bCs/>
          <w:sz w:val="20"/>
        </w:rPr>
        <w:t>bị</w:t>
      </w:r>
      <w:proofErr w:type="spellEnd"/>
      <w:r w:rsidR="00E81674" w:rsidRPr="00BF5371">
        <w:rPr>
          <w:rFonts w:ascii="Arial" w:hAnsi="Arial" w:cs="Arial"/>
          <w:bCs/>
          <w:sz w:val="20"/>
        </w:rPr>
        <w:t xml:space="preserve"> </w:t>
      </w:r>
      <w:proofErr w:type="spellStart"/>
      <w:r w:rsidR="00E81674" w:rsidRPr="00BF5371">
        <w:rPr>
          <w:rFonts w:ascii="Arial" w:hAnsi="Arial" w:cs="Arial"/>
          <w:bCs/>
          <w:sz w:val="20"/>
        </w:rPr>
        <w:t>giảm</w:t>
      </w:r>
      <w:proofErr w:type="spellEnd"/>
      <w:r w:rsidR="00E81674" w:rsidRPr="00BF5371">
        <w:rPr>
          <w:rFonts w:ascii="Arial" w:hAnsi="Arial" w:cs="Arial"/>
          <w:bCs/>
          <w:sz w:val="20"/>
        </w:rPr>
        <w:t xml:space="preserve"> </w:t>
      </w:r>
      <w:proofErr w:type="spellStart"/>
      <w:r w:rsidR="00E81674" w:rsidRPr="00BF5371">
        <w:rPr>
          <w:rFonts w:ascii="Arial" w:hAnsi="Arial" w:cs="Arial"/>
          <w:bCs/>
          <w:sz w:val="20"/>
        </w:rPr>
        <w:t>phí</w:t>
      </w:r>
      <w:proofErr w:type="spellEnd"/>
      <w:r w:rsidR="00E81674" w:rsidRPr="00BF5371">
        <w:rPr>
          <w:rFonts w:ascii="Arial" w:hAnsi="Arial" w:cs="Arial"/>
          <w:bCs/>
          <w:sz w:val="20"/>
        </w:rPr>
        <w:t>:</w:t>
      </w:r>
    </w:p>
    <w:tbl>
      <w:tblPr>
        <w:tblpPr w:leftFromText="180" w:rightFromText="180" w:vertAnchor="text" w:horzAnchor="margin" w:tblpXSpec="center" w:tblpY="243"/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35" w:author="Tan Doan (DP)" w:date="2023-09-26T09:30:00Z">
          <w:tblPr>
            <w:tblpPr w:leftFromText="180" w:rightFromText="180" w:vertAnchor="text" w:horzAnchor="margin" w:tblpXSpec="center" w:tblpY="243"/>
            <w:tblW w:w="12163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165"/>
        <w:gridCol w:w="1980"/>
        <w:gridCol w:w="1080"/>
        <w:gridCol w:w="1260"/>
        <w:gridCol w:w="1350"/>
        <w:gridCol w:w="1041"/>
        <w:gridCol w:w="1569"/>
        <w:gridCol w:w="10"/>
        <w:gridCol w:w="1340"/>
        <w:tblGridChange w:id="36">
          <w:tblGrid>
            <w:gridCol w:w="1818"/>
            <w:gridCol w:w="2227"/>
            <w:gridCol w:w="1080"/>
            <w:gridCol w:w="1260"/>
            <w:gridCol w:w="1350"/>
            <w:gridCol w:w="1041"/>
            <w:gridCol w:w="1029"/>
            <w:gridCol w:w="540"/>
            <w:gridCol w:w="990"/>
            <w:gridCol w:w="828"/>
          </w:tblGrid>
        </w:tblGridChange>
      </w:tblGrid>
      <w:tr w:rsidR="007366FC" w:rsidRPr="00BF5371" w14:paraId="1E106369" w14:textId="77777777" w:rsidTr="007366FC">
        <w:trPr>
          <w:trHeight w:val="688"/>
          <w:trPrChange w:id="37" w:author="Tan Doan (DP)" w:date="2023-09-26T09:30:00Z">
            <w:trPr>
              <w:trHeight w:val="688"/>
            </w:trPr>
          </w:trPrChange>
        </w:trPr>
        <w:tc>
          <w:tcPr>
            <w:tcW w:w="1165" w:type="dxa"/>
            <w:shd w:val="clear" w:color="auto" w:fill="auto"/>
            <w:vAlign w:val="center"/>
            <w:hideMark/>
            <w:tcPrChange w:id="38" w:author="Tan Doan (DP)" w:date="2023-09-26T09:30:00Z">
              <w:tcPr>
                <w:tcW w:w="1818" w:type="dxa"/>
                <w:shd w:val="clear" w:color="auto" w:fill="auto"/>
                <w:vAlign w:val="center"/>
                <w:hideMark/>
              </w:tcPr>
            </w:tcPrChange>
          </w:tcPr>
          <w:p w14:paraId="32ECF6FF" w14:textId="77777777" w:rsidR="00586956" w:rsidRPr="00BF5371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BF537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Số</w:t>
            </w:r>
            <w:proofErr w:type="spellEnd"/>
            <w:r w:rsidRPr="00BF537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F537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hợp</w:t>
            </w:r>
            <w:proofErr w:type="spellEnd"/>
            <w:r w:rsidRPr="00BF537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F537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đồng</w:t>
            </w:r>
            <w:proofErr w:type="spellEnd"/>
          </w:p>
        </w:tc>
        <w:tc>
          <w:tcPr>
            <w:tcW w:w="1980" w:type="dxa"/>
            <w:vAlign w:val="center"/>
            <w:tcPrChange w:id="39" w:author="Tan Doan (DP)" w:date="2023-09-26T09:30:00Z">
              <w:tcPr>
                <w:tcW w:w="2227" w:type="dxa"/>
                <w:vAlign w:val="center"/>
              </w:tcPr>
            </w:tcPrChange>
          </w:tcPr>
          <w:p w14:paraId="47CC5EE4" w14:textId="77777777" w:rsidR="00586956" w:rsidRPr="00BF5371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BF537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Chủ</w:t>
            </w:r>
            <w:proofErr w:type="spellEnd"/>
            <w:r w:rsidRPr="00BF537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F537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hợp</w:t>
            </w:r>
            <w:proofErr w:type="spellEnd"/>
            <w:r w:rsidRPr="00BF537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F537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đồng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  <w:hideMark/>
            <w:tcPrChange w:id="40" w:author="Tan Doan (DP)" w:date="2023-09-26T09:30:00Z">
              <w:tcPr>
                <w:tcW w:w="1080" w:type="dxa"/>
                <w:shd w:val="clear" w:color="auto" w:fill="auto"/>
                <w:vAlign w:val="center"/>
                <w:hideMark/>
              </w:tcPr>
            </w:tcPrChange>
          </w:tcPr>
          <w:p w14:paraId="06612AE5" w14:textId="77777777" w:rsidR="00586956" w:rsidRPr="00BF5371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BF537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Ngày</w:t>
            </w:r>
            <w:proofErr w:type="spellEnd"/>
            <w:r w:rsidRPr="00BF537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F537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phát</w:t>
            </w:r>
            <w:proofErr w:type="spellEnd"/>
            <w:r w:rsidRPr="00BF537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F537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hành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  <w:hideMark/>
            <w:tcPrChange w:id="41" w:author="Tan Doan (DP)" w:date="2023-09-26T09:30:00Z">
              <w:tcPr>
                <w:tcW w:w="1260" w:type="dxa"/>
                <w:shd w:val="clear" w:color="auto" w:fill="auto"/>
                <w:vAlign w:val="center"/>
                <w:hideMark/>
              </w:tcPr>
            </w:tcPrChange>
          </w:tcPr>
          <w:p w14:paraId="58B75367" w14:textId="77777777" w:rsidR="00586956" w:rsidRPr="00BF5371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BF537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Phí</w:t>
            </w:r>
            <w:proofErr w:type="spellEnd"/>
            <w:r w:rsidRPr="00BF537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ban </w:t>
            </w:r>
            <w:proofErr w:type="spellStart"/>
            <w:r w:rsidRPr="00BF537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đầu</w:t>
            </w:r>
            <w:proofErr w:type="spellEnd"/>
          </w:p>
        </w:tc>
        <w:tc>
          <w:tcPr>
            <w:tcW w:w="1350" w:type="dxa"/>
            <w:shd w:val="clear" w:color="auto" w:fill="auto"/>
            <w:vAlign w:val="center"/>
            <w:hideMark/>
            <w:tcPrChange w:id="42" w:author="Tan Doan (DP)" w:date="2023-09-26T09:30:00Z">
              <w:tcPr>
                <w:tcW w:w="1350" w:type="dxa"/>
                <w:shd w:val="clear" w:color="auto" w:fill="auto"/>
                <w:vAlign w:val="center"/>
                <w:hideMark/>
              </w:tcPr>
            </w:tcPrChange>
          </w:tcPr>
          <w:p w14:paraId="0C0789D0" w14:textId="77777777" w:rsidR="00586956" w:rsidRPr="00BF5371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BF537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Phí</w:t>
            </w:r>
            <w:proofErr w:type="spellEnd"/>
            <w:r w:rsidRPr="00BF537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F537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sau</w:t>
            </w:r>
            <w:proofErr w:type="spellEnd"/>
            <w:r w:rsidRPr="00BF537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F537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khi</w:t>
            </w:r>
            <w:proofErr w:type="spellEnd"/>
            <w:r w:rsidRPr="00BF537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F537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giảm</w:t>
            </w:r>
            <w:proofErr w:type="spellEnd"/>
          </w:p>
        </w:tc>
        <w:tc>
          <w:tcPr>
            <w:tcW w:w="1041" w:type="dxa"/>
            <w:vAlign w:val="center"/>
            <w:tcPrChange w:id="43" w:author="Tan Doan (DP)" w:date="2023-09-26T09:30:00Z">
              <w:tcPr>
                <w:tcW w:w="1041" w:type="dxa"/>
                <w:vAlign w:val="center"/>
              </w:tcPr>
            </w:tcPrChange>
          </w:tcPr>
          <w:p w14:paraId="183E998D" w14:textId="77777777" w:rsidR="00586956" w:rsidRPr="00BF5371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 w:rsidRPr="00BF537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Hoa </w:t>
            </w:r>
            <w:proofErr w:type="spellStart"/>
            <w:r w:rsidRPr="00BF537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hồng</w:t>
            </w:r>
            <w:proofErr w:type="spellEnd"/>
            <w:r w:rsidRPr="00BF537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ban </w:t>
            </w:r>
            <w:proofErr w:type="spellStart"/>
            <w:r w:rsidRPr="00BF537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đầu</w:t>
            </w:r>
            <w:proofErr w:type="spellEnd"/>
          </w:p>
        </w:tc>
        <w:tc>
          <w:tcPr>
            <w:tcW w:w="1569" w:type="dxa"/>
            <w:vAlign w:val="center"/>
            <w:tcPrChange w:id="44" w:author="Tan Doan (DP)" w:date="2023-09-26T09:30:00Z">
              <w:tcPr>
                <w:tcW w:w="1569" w:type="dxa"/>
                <w:gridSpan w:val="2"/>
                <w:vAlign w:val="center"/>
              </w:tcPr>
            </w:tcPrChange>
          </w:tcPr>
          <w:p w14:paraId="34957769" w14:textId="77777777" w:rsidR="00586956" w:rsidRPr="00BF5371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 w:rsidRPr="00BF537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Hoa </w:t>
            </w:r>
            <w:proofErr w:type="spellStart"/>
            <w:r w:rsidRPr="00BF537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hồng</w:t>
            </w:r>
            <w:proofErr w:type="spellEnd"/>
            <w:r w:rsidRPr="00BF537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F537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sau</w:t>
            </w:r>
            <w:proofErr w:type="spellEnd"/>
            <w:r w:rsidRPr="00BF537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F537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khi</w:t>
            </w:r>
            <w:proofErr w:type="spellEnd"/>
            <w:r w:rsidRPr="00BF537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F537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giảm</w:t>
            </w:r>
            <w:proofErr w:type="spellEnd"/>
            <w:r w:rsidRPr="00BF537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F537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phí</w:t>
            </w:r>
            <w:proofErr w:type="spellEnd"/>
          </w:p>
        </w:tc>
        <w:tc>
          <w:tcPr>
            <w:tcW w:w="1350" w:type="dxa"/>
            <w:gridSpan w:val="2"/>
            <w:vAlign w:val="center"/>
            <w:tcPrChange w:id="45" w:author="Tan Doan (DP)" w:date="2023-09-26T09:30:00Z">
              <w:tcPr>
                <w:tcW w:w="1818" w:type="dxa"/>
                <w:gridSpan w:val="2"/>
                <w:vAlign w:val="center"/>
              </w:tcPr>
            </w:tcPrChange>
          </w:tcPr>
          <w:p w14:paraId="6512D208" w14:textId="77777777" w:rsidR="00586956" w:rsidRPr="00BF5371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 w:rsidRPr="00BF537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Hoa </w:t>
            </w:r>
            <w:proofErr w:type="spellStart"/>
            <w:r w:rsidRPr="00BF537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hồng</w:t>
            </w:r>
            <w:proofErr w:type="spellEnd"/>
            <w:r w:rsidRPr="00BF537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F537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phải</w:t>
            </w:r>
            <w:proofErr w:type="spellEnd"/>
            <w:r w:rsidRPr="00BF537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F537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hoàn</w:t>
            </w:r>
            <w:proofErr w:type="spellEnd"/>
            <w:r w:rsidRPr="00BF537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F537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trả</w:t>
            </w:r>
            <w:proofErr w:type="spellEnd"/>
          </w:p>
        </w:tc>
      </w:tr>
      <w:tr w:rsidR="007366FC" w:rsidRPr="00BF5371" w14:paraId="0255748A" w14:textId="77777777" w:rsidTr="007366FC">
        <w:trPr>
          <w:trHeight w:val="316"/>
          <w:trPrChange w:id="46" w:author="Tan Doan (DP)" w:date="2023-09-26T09:30:00Z">
            <w:trPr>
              <w:trHeight w:val="316"/>
            </w:trPr>
          </w:trPrChange>
        </w:trPr>
        <w:tc>
          <w:tcPr>
            <w:tcW w:w="1165" w:type="dxa"/>
            <w:shd w:val="clear" w:color="auto" w:fill="auto"/>
            <w:noWrap/>
            <w:vAlign w:val="center"/>
            <w:tcPrChange w:id="47" w:author="Tan Doan (DP)" w:date="2023-09-26T09:30:00Z">
              <w:tcPr>
                <w:tcW w:w="1818" w:type="dxa"/>
                <w:shd w:val="clear" w:color="auto" w:fill="auto"/>
                <w:noWrap/>
                <w:vAlign w:val="center"/>
              </w:tcPr>
            </w:tcPrChange>
          </w:tcPr>
          <w:p w14:paraId="75C27933" w14:textId="1C3BC3B4" w:rsidR="005F6A32" w:rsidRPr="007366FC" w:rsidRDefault="005F6A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  <w:rPrChange w:id="48" w:author="Tan Doan (DP)" w:date="2023-09-26T09:29:00Z">
                  <w:rPr>
                    <w:rFonts w:ascii="Arial" w:eastAsia="Times New Roman" w:hAnsi="Arial" w:cs="Arial"/>
                    <w:sz w:val="18"/>
                    <w:szCs w:val="18"/>
                    <w:lang w:val="en-US"/>
                  </w:rPr>
                </w:rPrChange>
              </w:rPr>
              <w:pPrChange w:id="49" w:author="Tan Doan (DP)" w:date="2023-09-25T09:43:00Z">
                <w:pPr>
                  <w:framePr w:hSpace="180" w:wrap="around" w:vAnchor="text" w:hAnchor="margin" w:xAlign="center" w:y="243"/>
                  <w:spacing w:after="0" w:line="240" w:lineRule="auto"/>
                  <w:jc w:val="center"/>
                </w:pPr>
              </w:pPrChange>
            </w:pPr>
            <w:ins w:id="50" w:author="Tan Doan (DP)" w:date="2023-09-22T18:25:00Z">
              <w:r w:rsidRPr="007366FC">
                <w:rPr>
                  <w:rFonts w:ascii="Arial" w:hAnsi="Arial" w:cs="Arial"/>
                  <w:sz w:val="18"/>
                  <w:szCs w:val="20"/>
                  <w:rPrChange w:id="51" w:author="Tan Doan (DP)" w:date="2023-09-26T09:29:00Z">
                    <w:rPr/>
                  </w:rPrChange>
                </w:rPr>
                <w:t>80152572</w:t>
              </w:r>
            </w:ins>
            <w:del w:id="52" w:author="Tan Doan (DP)" w:date="2023-09-22T18:25:00Z">
              <w:r w:rsidRPr="007366FC" w:rsidDel="000B265C">
                <w:rPr>
                  <w:rFonts w:ascii="Arial" w:hAnsi="Arial" w:cs="Arial"/>
                  <w:sz w:val="18"/>
                  <w:szCs w:val="20"/>
                  <w:rPrChange w:id="53" w:author="Tan Doan (DP)" w:date="2023-09-26T09:29:00Z">
                    <w:rPr>
                      <w:rFonts w:ascii="Arial" w:hAnsi="Arial" w:cs="Arial"/>
                      <w:sz w:val="18"/>
                    </w:rPr>
                  </w:rPrChange>
                </w:rPr>
                <w:delText>80152127</w:delText>
              </w:r>
            </w:del>
          </w:p>
        </w:tc>
        <w:tc>
          <w:tcPr>
            <w:tcW w:w="1980" w:type="dxa"/>
            <w:vAlign w:val="center"/>
            <w:tcPrChange w:id="54" w:author="Tan Doan (DP)" w:date="2023-09-26T09:30:00Z">
              <w:tcPr>
                <w:tcW w:w="2227" w:type="dxa"/>
                <w:vAlign w:val="center"/>
              </w:tcPr>
            </w:tcPrChange>
          </w:tcPr>
          <w:p w14:paraId="40B0935C" w14:textId="752B4D8D" w:rsidR="005F6A32" w:rsidRPr="007366FC" w:rsidRDefault="007366F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  <w:rPrChange w:id="55" w:author="Tan Doan (DP)" w:date="2023-09-26T09:29:00Z">
                  <w:rPr>
                    <w:rFonts w:ascii="Arial" w:hAnsi="Arial" w:cs="Arial"/>
                    <w:sz w:val="18"/>
                    <w:szCs w:val="18"/>
                  </w:rPr>
                </w:rPrChange>
              </w:rPr>
              <w:pPrChange w:id="56" w:author="Tan Doan (DP)" w:date="2023-09-25T09:43:00Z">
                <w:pPr>
                  <w:framePr w:hSpace="180" w:wrap="around" w:vAnchor="text" w:hAnchor="margin" w:xAlign="center" w:y="243"/>
                  <w:spacing w:after="0" w:line="240" w:lineRule="auto"/>
                  <w:jc w:val="center"/>
                </w:pPr>
              </w:pPrChange>
            </w:pPr>
            <w:proofErr w:type="spellStart"/>
            <w:ins w:id="57" w:author="Tan Doan (DP)" w:date="2023-09-22T18:25:00Z">
              <w:r w:rsidRPr="007366FC">
                <w:rPr>
                  <w:rFonts w:ascii="Arial" w:hAnsi="Arial" w:cs="Arial"/>
                  <w:sz w:val="18"/>
                  <w:szCs w:val="20"/>
                </w:rPr>
                <w:t>Nguyễn</w:t>
              </w:r>
              <w:proofErr w:type="spellEnd"/>
              <w:r w:rsidRPr="007366FC">
                <w:rPr>
                  <w:rFonts w:ascii="Arial" w:hAnsi="Arial" w:cs="Arial"/>
                  <w:sz w:val="18"/>
                  <w:szCs w:val="20"/>
                </w:rPr>
                <w:t xml:space="preserve"> </w:t>
              </w:r>
              <w:proofErr w:type="spellStart"/>
              <w:r w:rsidRPr="007366FC">
                <w:rPr>
                  <w:rFonts w:ascii="Arial" w:hAnsi="Arial" w:cs="Arial"/>
                  <w:sz w:val="18"/>
                  <w:szCs w:val="20"/>
                </w:rPr>
                <w:t>Hoàng</w:t>
              </w:r>
              <w:proofErr w:type="spellEnd"/>
              <w:r w:rsidRPr="007366FC">
                <w:rPr>
                  <w:rFonts w:ascii="Arial" w:hAnsi="Arial" w:cs="Arial"/>
                  <w:sz w:val="18"/>
                  <w:szCs w:val="20"/>
                </w:rPr>
                <w:t xml:space="preserve"> Dung</w:t>
              </w:r>
            </w:ins>
            <w:del w:id="58" w:author="Tan Doan (DP)" w:date="2023-09-22T18:25:00Z">
              <w:r w:rsidR="005F6A32" w:rsidRPr="007366FC" w:rsidDel="000B265C">
                <w:rPr>
                  <w:rFonts w:ascii="Arial" w:hAnsi="Arial" w:cs="Arial"/>
                  <w:sz w:val="18"/>
                  <w:szCs w:val="20"/>
                  <w:rPrChange w:id="59" w:author="Tan Doan (DP)" w:date="2023-09-26T09:29:00Z">
                    <w:rPr>
                      <w:rFonts w:ascii="Arial" w:hAnsi="Arial" w:cs="Arial"/>
                      <w:sz w:val="18"/>
                    </w:rPr>
                  </w:rPrChange>
                </w:rPr>
                <w:delText>Châu Thị Ngọc Thành</w:delText>
              </w:r>
            </w:del>
          </w:p>
        </w:tc>
        <w:tc>
          <w:tcPr>
            <w:tcW w:w="1080" w:type="dxa"/>
            <w:shd w:val="clear" w:color="auto" w:fill="auto"/>
            <w:noWrap/>
            <w:vAlign w:val="center"/>
            <w:tcPrChange w:id="60" w:author="Tan Doan (DP)" w:date="2023-09-26T09:30:00Z">
              <w:tcPr>
                <w:tcW w:w="1080" w:type="dxa"/>
                <w:shd w:val="clear" w:color="auto" w:fill="auto"/>
                <w:noWrap/>
                <w:vAlign w:val="center"/>
              </w:tcPr>
            </w:tcPrChange>
          </w:tcPr>
          <w:p w14:paraId="511217BF" w14:textId="1583C1CC" w:rsidR="005F6A32" w:rsidRPr="007366FC" w:rsidRDefault="005F6A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  <w:rPrChange w:id="61" w:author="Tan Doan (DP)" w:date="2023-09-26T09:29:00Z">
                  <w:rPr>
                    <w:rFonts w:ascii="Arial" w:eastAsia="Times New Roman" w:hAnsi="Arial" w:cs="Arial"/>
                    <w:sz w:val="18"/>
                    <w:szCs w:val="18"/>
                    <w:lang w:val="en-US"/>
                  </w:rPr>
                </w:rPrChange>
              </w:rPr>
              <w:pPrChange w:id="62" w:author="Tan Doan (DP)" w:date="2023-09-25T09:43:00Z">
                <w:pPr>
                  <w:framePr w:hSpace="180" w:wrap="around" w:vAnchor="text" w:hAnchor="margin" w:xAlign="center" w:y="243"/>
                  <w:spacing w:after="0" w:line="240" w:lineRule="auto"/>
                  <w:jc w:val="center"/>
                </w:pPr>
              </w:pPrChange>
            </w:pPr>
            <w:r w:rsidRPr="007366FC">
              <w:rPr>
                <w:rFonts w:ascii="Arial" w:hAnsi="Arial" w:cs="Arial"/>
                <w:sz w:val="18"/>
                <w:szCs w:val="20"/>
                <w:rPrChange w:id="63" w:author="Tan Doan (DP)" w:date="2023-09-26T09:29:00Z">
                  <w:rPr>
                    <w:rFonts w:ascii="Arial" w:hAnsi="Arial" w:cs="Arial"/>
                    <w:sz w:val="18"/>
                  </w:rPr>
                </w:rPrChange>
              </w:rPr>
              <w:t>1</w:t>
            </w:r>
            <w:ins w:id="64" w:author="Tan Doan (DP)" w:date="2023-09-22T18:25:00Z">
              <w:r w:rsidRPr="007366FC">
                <w:rPr>
                  <w:rFonts w:ascii="Arial" w:hAnsi="Arial" w:cs="Arial"/>
                  <w:sz w:val="18"/>
                  <w:szCs w:val="20"/>
                  <w:rPrChange w:id="65" w:author="Tan Doan (DP)" w:date="2023-09-26T09:29:00Z">
                    <w:rPr>
                      <w:rFonts w:ascii="Arial" w:hAnsi="Arial" w:cs="Arial"/>
                      <w:sz w:val="18"/>
                    </w:rPr>
                  </w:rPrChange>
                </w:rPr>
                <w:t>9</w:t>
              </w:r>
            </w:ins>
            <w:del w:id="66" w:author="Tan Doan (DP)" w:date="2023-09-22T18:25:00Z">
              <w:r w:rsidRPr="007366FC" w:rsidDel="005F6A32">
                <w:rPr>
                  <w:rFonts w:ascii="Arial" w:hAnsi="Arial" w:cs="Arial"/>
                  <w:sz w:val="18"/>
                  <w:szCs w:val="20"/>
                  <w:rPrChange w:id="67" w:author="Tan Doan (DP)" w:date="2023-09-26T09:29:00Z">
                    <w:rPr>
                      <w:rFonts w:ascii="Arial" w:hAnsi="Arial" w:cs="Arial"/>
                      <w:sz w:val="18"/>
                    </w:rPr>
                  </w:rPrChange>
                </w:rPr>
                <w:delText>2</w:delText>
              </w:r>
            </w:del>
            <w:r w:rsidRPr="007366FC">
              <w:rPr>
                <w:rFonts w:ascii="Arial" w:hAnsi="Arial" w:cs="Arial"/>
                <w:sz w:val="18"/>
                <w:szCs w:val="20"/>
                <w:rPrChange w:id="68" w:author="Tan Doan (DP)" w:date="2023-09-26T09:29:00Z">
                  <w:rPr>
                    <w:rFonts w:ascii="Arial" w:hAnsi="Arial" w:cs="Arial"/>
                    <w:sz w:val="18"/>
                  </w:rPr>
                </w:rPrChange>
              </w:rPr>
              <w:t>-07-23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69" w:author="Tan Doan (DP)" w:date="2023-09-26T09:30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3E25E6BC" w14:textId="4263E9B8" w:rsidR="005F6A32" w:rsidRPr="007366FC" w:rsidRDefault="005F6A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  <w:rPrChange w:id="70" w:author="Tan Doan (DP)" w:date="2023-09-26T09:29:00Z">
                  <w:rPr>
                    <w:rFonts w:ascii="Arial" w:eastAsia="Times New Roman" w:hAnsi="Arial" w:cs="Arial"/>
                    <w:sz w:val="18"/>
                    <w:szCs w:val="18"/>
                    <w:lang w:val="en-US"/>
                  </w:rPr>
                </w:rPrChange>
              </w:rPr>
              <w:pPrChange w:id="71" w:author="Tan Doan (DP)" w:date="2023-09-25T09:43:00Z">
                <w:pPr>
                  <w:framePr w:hSpace="180" w:wrap="around" w:vAnchor="text" w:hAnchor="margin" w:xAlign="center" w:y="243"/>
                  <w:spacing w:after="0" w:line="240" w:lineRule="auto"/>
                  <w:jc w:val="center"/>
                </w:pPr>
              </w:pPrChange>
            </w:pPr>
            <w:ins w:id="72" w:author="Tan Doan (DP)" w:date="2023-09-22T18:25:00Z">
              <w:r w:rsidRPr="007366FC">
                <w:rPr>
                  <w:rFonts w:ascii="Arial" w:hAnsi="Arial" w:cs="Arial"/>
                  <w:sz w:val="18"/>
                  <w:szCs w:val="20"/>
                  <w:rPrChange w:id="73" w:author="Tan Doan (DP)" w:date="2023-09-26T09:29:00Z">
                    <w:rPr/>
                  </w:rPrChange>
                </w:rPr>
                <w:t>10</w:t>
              </w:r>
            </w:ins>
            <w:ins w:id="74" w:author="Tan Doan (DP)" w:date="2023-09-25T09:46:00Z">
              <w:r w:rsidR="00F166FF" w:rsidRPr="007366FC">
                <w:rPr>
                  <w:rFonts w:ascii="Arial" w:hAnsi="Arial" w:cs="Arial"/>
                  <w:sz w:val="18"/>
                  <w:szCs w:val="20"/>
                  <w:rPrChange w:id="75" w:author="Tan Doan (DP)" w:date="2023-09-26T09:29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.</w:t>
              </w:r>
            </w:ins>
            <w:ins w:id="76" w:author="Tan Doan (DP)" w:date="2023-09-22T18:25:00Z">
              <w:r w:rsidRPr="007366FC">
                <w:rPr>
                  <w:rFonts w:ascii="Arial" w:hAnsi="Arial" w:cs="Arial"/>
                  <w:sz w:val="18"/>
                  <w:szCs w:val="20"/>
                  <w:rPrChange w:id="77" w:author="Tan Doan (DP)" w:date="2023-09-26T09:29:00Z">
                    <w:rPr/>
                  </w:rPrChange>
                </w:rPr>
                <w:t>703</w:t>
              </w:r>
            </w:ins>
            <w:ins w:id="78" w:author="Tan Doan (DP)" w:date="2023-09-25T09:46:00Z">
              <w:r w:rsidR="00F166FF" w:rsidRPr="007366FC">
                <w:rPr>
                  <w:rFonts w:ascii="Arial" w:hAnsi="Arial" w:cs="Arial"/>
                  <w:sz w:val="18"/>
                  <w:szCs w:val="20"/>
                  <w:rPrChange w:id="79" w:author="Tan Doan (DP)" w:date="2023-09-26T09:29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.</w:t>
              </w:r>
            </w:ins>
            <w:ins w:id="80" w:author="Tan Doan (DP)" w:date="2023-09-22T18:25:00Z">
              <w:r w:rsidRPr="007366FC">
                <w:rPr>
                  <w:rFonts w:ascii="Arial" w:hAnsi="Arial" w:cs="Arial"/>
                  <w:sz w:val="18"/>
                  <w:szCs w:val="20"/>
                  <w:rPrChange w:id="81" w:author="Tan Doan (DP)" w:date="2023-09-26T09:29:00Z">
                    <w:rPr/>
                  </w:rPrChange>
                </w:rPr>
                <w:t xml:space="preserve">000 </w:t>
              </w:r>
            </w:ins>
            <w:del w:id="82" w:author="Tan Doan (DP)" w:date="2023-09-22T18:25:00Z">
              <w:r w:rsidRPr="007366FC" w:rsidDel="00C60C33">
                <w:rPr>
                  <w:rFonts w:ascii="Arial" w:hAnsi="Arial" w:cs="Arial"/>
                  <w:sz w:val="18"/>
                  <w:szCs w:val="20"/>
                  <w:rPrChange w:id="83" w:author="Tan Doan (DP)" w:date="2023-09-26T09:29:00Z">
                    <w:rPr>
                      <w:rFonts w:ascii="Arial" w:hAnsi="Arial" w:cs="Arial"/>
                      <w:sz w:val="18"/>
                    </w:rPr>
                  </w:rPrChange>
                </w:rPr>
                <w:delText>24,496,000</w:delText>
              </w:r>
            </w:del>
          </w:p>
        </w:tc>
        <w:tc>
          <w:tcPr>
            <w:tcW w:w="1350" w:type="dxa"/>
            <w:shd w:val="clear" w:color="auto" w:fill="auto"/>
            <w:noWrap/>
            <w:vAlign w:val="center"/>
            <w:tcPrChange w:id="84" w:author="Tan Doan (DP)" w:date="2023-09-26T09:30:00Z">
              <w:tcPr>
                <w:tcW w:w="1350" w:type="dxa"/>
                <w:shd w:val="clear" w:color="auto" w:fill="auto"/>
                <w:noWrap/>
                <w:vAlign w:val="center"/>
              </w:tcPr>
            </w:tcPrChange>
          </w:tcPr>
          <w:p w14:paraId="4F1186CC" w14:textId="21D2B164" w:rsidR="005F6A32" w:rsidRPr="007366FC" w:rsidRDefault="005F6A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  <w:rPrChange w:id="85" w:author="Tan Doan (DP)" w:date="2023-09-26T09:29:00Z">
                  <w:rPr>
                    <w:rFonts w:ascii="Arial" w:eastAsia="Times New Roman" w:hAnsi="Arial" w:cs="Arial"/>
                    <w:sz w:val="18"/>
                    <w:szCs w:val="18"/>
                    <w:lang w:val="en-US"/>
                  </w:rPr>
                </w:rPrChange>
              </w:rPr>
              <w:pPrChange w:id="86" w:author="Tan Doan (DP)" w:date="2023-09-25T09:43:00Z">
                <w:pPr>
                  <w:framePr w:hSpace="180" w:wrap="around" w:vAnchor="text" w:hAnchor="margin" w:xAlign="center" w:y="243"/>
                  <w:spacing w:after="0" w:line="240" w:lineRule="auto"/>
                  <w:jc w:val="center"/>
                </w:pPr>
              </w:pPrChange>
            </w:pPr>
            <w:ins w:id="87" w:author="Tan Doan (DP)" w:date="2023-09-22T18:25:00Z">
              <w:r w:rsidRPr="007366FC">
                <w:rPr>
                  <w:rFonts w:ascii="Arial" w:hAnsi="Arial" w:cs="Arial"/>
                  <w:sz w:val="18"/>
                  <w:szCs w:val="20"/>
                  <w:rPrChange w:id="88" w:author="Tan Doan (DP)" w:date="2023-09-26T09:29:00Z">
                    <w:rPr/>
                  </w:rPrChange>
                </w:rPr>
                <w:t>4</w:t>
              </w:r>
            </w:ins>
            <w:ins w:id="89" w:author="Tan Doan (DP)" w:date="2023-09-25T09:47:00Z">
              <w:r w:rsidR="00F166FF" w:rsidRPr="007366FC">
                <w:rPr>
                  <w:rFonts w:ascii="Arial" w:hAnsi="Arial" w:cs="Arial"/>
                  <w:sz w:val="18"/>
                  <w:szCs w:val="20"/>
                  <w:rPrChange w:id="90" w:author="Tan Doan (DP)" w:date="2023-09-26T09:29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.</w:t>
              </w:r>
            </w:ins>
            <w:ins w:id="91" w:author="Tan Doan (DP)" w:date="2023-09-22T18:25:00Z">
              <w:r w:rsidRPr="007366FC">
                <w:rPr>
                  <w:rFonts w:ascii="Arial" w:hAnsi="Arial" w:cs="Arial"/>
                  <w:sz w:val="18"/>
                  <w:szCs w:val="20"/>
                  <w:rPrChange w:id="92" w:author="Tan Doan (DP)" w:date="2023-09-26T09:29:00Z">
                    <w:rPr/>
                  </w:rPrChange>
                </w:rPr>
                <w:t>536</w:t>
              </w:r>
            </w:ins>
            <w:ins w:id="93" w:author="Tan Doan (DP)" w:date="2023-09-25T09:47:00Z">
              <w:r w:rsidR="00F166FF" w:rsidRPr="007366FC">
                <w:rPr>
                  <w:rFonts w:ascii="Arial" w:hAnsi="Arial" w:cs="Arial"/>
                  <w:sz w:val="18"/>
                  <w:szCs w:val="20"/>
                  <w:rPrChange w:id="94" w:author="Tan Doan (DP)" w:date="2023-09-26T09:29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.</w:t>
              </w:r>
            </w:ins>
            <w:ins w:id="95" w:author="Tan Doan (DP)" w:date="2023-09-22T18:25:00Z">
              <w:r w:rsidRPr="007366FC">
                <w:rPr>
                  <w:rFonts w:ascii="Arial" w:hAnsi="Arial" w:cs="Arial"/>
                  <w:sz w:val="18"/>
                  <w:szCs w:val="20"/>
                  <w:rPrChange w:id="96" w:author="Tan Doan (DP)" w:date="2023-09-26T09:29:00Z">
                    <w:rPr/>
                  </w:rPrChange>
                </w:rPr>
                <w:t xml:space="preserve">000 </w:t>
              </w:r>
            </w:ins>
            <w:del w:id="97" w:author="Tan Doan (DP)" w:date="2023-09-22T18:25:00Z">
              <w:r w:rsidRPr="007366FC" w:rsidDel="00C60C33">
                <w:rPr>
                  <w:rFonts w:ascii="Arial" w:hAnsi="Arial" w:cs="Arial"/>
                  <w:sz w:val="18"/>
                  <w:szCs w:val="20"/>
                  <w:rPrChange w:id="98" w:author="Tan Doan (DP)" w:date="2023-09-26T09:29:00Z">
                    <w:rPr>
                      <w:rFonts w:ascii="Arial" w:hAnsi="Arial" w:cs="Arial"/>
                      <w:sz w:val="18"/>
                    </w:rPr>
                  </w:rPrChange>
                </w:rPr>
                <w:delText>4,863,000</w:delText>
              </w:r>
            </w:del>
          </w:p>
        </w:tc>
        <w:tc>
          <w:tcPr>
            <w:tcW w:w="1041" w:type="dxa"/>
            <w:vAlign w:val="center"/>
            <w:tcPrChange w:id="99" w:author="Tan Doan (DP)" w:date="2023-09-26T09:30:00Z">
              <w:tcPr>
                <w:tcW w:w="1041" w:type="dxa"/>
                <w:vAlign w:val="center"/>
              </w:tcPr>
            </w:tcPrChange>
          </w:tcPr>
          <w:p w14:paraId="6E6D2B67" w14:textId="038312B9" w:rsidR="005F6A32" w:rsidRPr="007366FC" w:rsidRDefault="005F6A3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  <w:rPrChange w:id="100" w:author="Tan Doan (DP)" w:date="2023-09-26T09:29:00Z">
                  <w:rPr>
                    <w:rFonts w:ascii="Arial" w:hAnsi="Arial" w:cs="Arial"/>
                    <w:sz w:val="18"/>
                    <w:szCs w:val="18"/>
                  </w:rPr>
                </w:rPrChange>
              </w:rPr>
              <w:pPrChange w:id="101" w:author="Tan Doan (DP)" w:date="2023-09-25T09:43:00Z">
                <w:pPr>
                  <w:framePr w:hSpace="180" w:wrap="around" w:vAnchor="text" w:hAnchor="margin" w:xAlign="center" w:y="243"/>
                  <w:spacing w:after="0" w:line="240" w:lineRule="auto"/>
                  <w:jc w:val="center"/>
                </w:pPr>
              </w:pPrChange>
            </w:pPr>
            <w:ins w:id="102" w:author="Tan Doan (DP)" w:date="2023-09-22T18:25:00Z">
              <w:r w:rsidRPr="007366FC">
                <w:rPr>
                  <w:rFonts w:ascii="Arial" w:hAnsi="Arial" w:cs="Arial"/>
                  <w:sz w:val="18"/>
                  <w:szCs w:val="20"/>
                  <w:rPrChange w:id="103" w:author="Tan Doan (DP)" w:date="2023-09-26T09:29:00Z">
                    <w:rPr/>
                  </w:rPrChange>
                </w:rPr>
                <w:t>5</w:t>
              </w:r>
            </w:ins>
            <w:ins w:id="104" w:author="Tan Doan (DP)" w:date="2023-09-25T09:47:00Z">
              <w:r w:rsidR="00F166FF" w:rsidRPr="007366FC">
                <w:rPr>
                  <w:rFonts w:ascii="Arial" w:hAnsi="Arial" w:cs="Arial"/>
                  <w:sz w:val="18"/>
                  <w:szCs w:val="20"/>
                  <w:rPrChange w:id="105" w:author="Tan Doan (DP)" w:date="2023-09-26T09:29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.</w:t>
              </w:r>
            </w:ins>
            <w:ins w:id="106" w:author="Tan Doan (DP)" w:date="2023-09-22T18:25:00Z">
              <w:r w:rsidRPr="007366FC">
                <w:rPr>
                  <w:rFonts w:ascii="Arial" w:hAnsi="Arial" w:cs="Arial"/>
                  <w:sz w:val="18"/>
                  <w:szCs w:val="20"/>
                  <w:rPrChange w:id="107" w:author="Tan Doan (DP)" w:date="2023-09-26T09:29:00Z">
                    <w:rPr/>
                  </w:rPrChange>
                </w:rPr>
                <w:t>679</w:t>
              </w:r>
            </w:ins>
            <w:ins w:id="108" w:author="Tan Doan (DP)" w:date="2023-09-25T09:47:00Z">
              <w:r w:rsidR="00F166FF" w:rsidRPr="007366FC">
                <w:rPr>
                  <w:rFonts w:ascii="Arial" w:hAnsi="Arial" w:cs="Arial"/>
                  <w:sz w:val="18"/>
                  <w:szCs w:val="20"/>
                  <w:rPrChange w:id="109" w:author="Tan Doan (DP)" w:date="2023-09-26T09:29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.</w:t>
              </w:r>
            </w:ins>
            <w:ins w:id="110" w:author="Tan Doan (DP)" w:date="2023-09-22T18:25:00Z">
              <w:r w:rsidRPr="007366FC">
                <w:rPr>
                  <w:rFonts w:ascii="Arial" w:hAnsi="Arial" w:cs="Arial"/>
                  <w:sz w:val="18"/>
                  <w:szCs w:val="20"/>
                  <w:rPrChange w:id="111" w:author="Tan Doan (DP)" w:date="2023-09-26T09:29:00Z">
                    <w:rPr/>
                  </w:rPrChange>
                </w:rPr>
                <w:t xml:space="preserve">000 </w:t>
              </w:r>
            </w:ins>
            <w:del w:id="112" w:author="Tan Doan (DP)" w:date="2023-09-22T18:25:00Z">
              <w:r w:rsidRPr="007366FC" w:rsidDel="00F13296">
                <w:rPr>
                  <w:rFonts w:ascii="Arial" w:hAnsi="Arial" w:cs="Arial"/>
                  <w:sz w:val="18"/>
                  <w:szCs w:val="20"/>
                  <w:rPrChange w:id="113" w:author="Tan Doan (DP)" w:date="2023-09-26T09:29:00Z">
                    <w:rPr>
                      <w:rFonts w:ascii="Arial" w:hAnsi="Arial" w:cs="Arial"/>
                      <w:sz w:val="18"/>
                    </w:rPr>
                  </w:rPrChange>
                </w:rPr>
                <w:delText>8,880,000</w:delText>
              </w:r>
            </w:del>
          </w:p>
        </w:tc>
        <w:tc>
          <w:tcPr>
            <w:tcW w:w="1569" w:type="dxa"/>
            <w:vAlign w:val="center"/>
            <w:tcPrChange w:id="114" w:author="Tan Doan (DP)" w:date="2023-09-26T09:30:00Z">
              <w:tcPr>
                <w:tcW w:w="1569" w:type="dxa"/>
                <w:gridSpan w:val="2"/>
                <w:vAlign w:val="center"/>
              </w:tcPr>
            </w:tcPrChange>
          </w:tcPr>
          <w:p w14:paraId="6D2712D0" w14:textId="5DC070E4" w:rsidR="005F6A32" w:rsidRPr="007366FC" w:rsidRDefault="00F166F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20"/>
                <w:rPrChange w:id="115" w:author="Tan Doan (DP)" w:date="2023-09-26T09:29:00Z">
                  <w:rPr>
                    <w:rFonts w:ascii="Arial" w:hAnsi="Arial" w:cs="Arial"/>
                    <w:b/>
                    <w:sz w:val="18"/>
                    <w:szCs w:val="18"/>
                  </w:rPr>
                </w:rPrChange>
              </w:rPr>
              <w:pPrChange w:id="116" w:author="Tan Doan (DP)" w:date="2023-09-25T09:43:00Z">
                <w:pPr>
                  <w:framePr w:hSpace="180" w:wrap="around" w:vAnchor="text" w:hAnchor="margin" w:xAlign="center" w:y="243"/>
                  <w:spacing w:after="0" w:line="240" w:lineRule="auto"/>
                  <w:jc w:val="center"/>
                </w:pPr>
              </w:pPrChange>
            </w:pPr>
            <w:ins w:id="117" w:author="Tan Doan (DP)" w:date="2023-09-25T09:46:00Z">
              <w:r w:rsidRPr="007366FC">
                <w:rPr>
                  <w:rFonts w:ascii="Arial" w:hAnsi="Arial" w:cs="Arial"/>
                  <w:sz w:val="18"/>
                  <w:szCs w:val="20"/>
                  <w:rPrChange w:id="118" w:author="Tan Doan (DP)" w:date="2023-09-26T09:29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1</w:t>
              </w:r>
            </w:ins>
            <w:ins w:id="119" w:author="Tan Doan (DP)" w:date="2023-09-25T09:47:00Z">
              <w:r w:rsidRPr="007366FC">
                <w:rPr>
                  <w:rFonts w:ascii="Arial" w:hAnsi="Arial" w:cs="Arial"/>
                  <w:sz w:val="18"/>
                  <w:szCs w:val="20"/>
                  <w:rPrChange w:id="120" w:author="Tan Doan (DP)" w:date="2023-09-26T09:29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.</w:t>
              </w:r>
            </w:ins>
            <w:ins w:id="121" w:author="Tan Doan (DP)" w:date="2023-09-25T09:46:00Z">
              <w:r w:rsidRPr="007366FC">
                <w:rPr>
                  <w:rFonts w:ascii="Arial" w:hAnsi="Arial" w:cs="Arial"/>
                  <w:sz w:val="18"/>
                  <w:szCs w:val="20"/>
                  <w:rPrChange w:id="122" w:author="Tan Doan (DP)" w:date="2023-09-26T09:29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724</w:t>
              </w:r>
            </w:ins>
            <w:ins w:id="123" w:author="Tan Doan (DP)" w:date="2023-09-25T09:47:00Z">
              <w:r w:rsidRPr="007366FC">
                <w:rPr>
                  <w:rFonts w:ascii="Arial" w:hAnsi="Arial" w:cs="Arial"/>
                  <w:sz w:val="18"/>
                  <w:szCs w:val="20"/>
                  <w:rPrChange w:id="124" w:author="Tan Doan (DP)" w:date="2023-09-26T09:29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.</w:t>
              </w:r>
            </w:ins>
            <w:ins w:id="125" w:author="Tan Doan (DP)" w:date="2023-09-25T09:46:00Z">
              <w:r w:rsidRPr="007366FC">
                <w:rPr>
                  <w:rFonts w:ascii="Arial" w:hAnsi="Arial" w:cs="Arial"/>
                  <w:sz w:val="18"/>
                  <w:szCs w:val="20"/>
                  <w:rPrChange w:id="126" w:author="Tan Doan (DP)" w:date="2023-09-26T09:29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 xml:space="preserve">000 </w:t>
              </w:r>
            </w:ins>
            <w:del w:id="127" w:author="Tan Doan (DP)" w:date="2023-09-22T18:25:00Z">
              <w:r w:rsidR="005F6A32" w:rsidRPr="007366FC" w:rsidDel="00F13296">
                <w:rPr>
                  <w:rFonts w:ascii="Arial" w:hAnsi="Arial" w:cs="Arial"/>
                  <w:sz w:val="18"/>
                  <w:szCs w:val="20"/>
                  <w:rPrChange w:id="128" w:author="Tan Doan (DP)" w:date="2023-09-26T09:29:00Z">
                    <w:rPr>
                      <w:rFonts w:ascii="Arial" w:hAnsi="Arial" w:cs="Arial"/>
                      <w:sz w:val="18"/>
                    </w:rPr>
                  </w:rPrChange>
                </w:rPr>
                <w:delText>-</w:delText>
              </w:r>
            </w:del>
          </w:p>
        </w:tc>
        <w:tc>
          <w:tcPr>
            <w:tcW w:w="1350" w:type="dxa"/>
            <w:gridSpan w:val="2"/>
            <w:vAlign w:val="center"/>
            <w:tcPrChange w:id="129" w:author="Tan Doan (DP)" w:date="2023-09-26T09:30:00Z">
              <w:tcPr>
                <w:tcW w:w="1818" w:type="dxa"/>
                <w:gridSpan w:val="2"/>
                <w:vAlign w:val="center"/>
              </w:tcPr>
            </w:tcPrChange>
          </w:tcPr>
          <w:p w14:paraId="0F09B445" w14:textId="56C42985" w:rsidR="005F6A32" w:rsidRPr="007366FC" w:rsidRDefault="00F166F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20"/>
                <w:rPrChange w:id="130" w:author="Tan Doan (DP)" w:date="2023-09-26T09:29:00Z">
                  <w:rPr>
                    <w:rFonts w:ascii="Arial" w:hAnsi="Arial" w:cs="Arial"/>
                    <w:b/>
                    <w:sz w:val="18"/>
                    <w:szCs w:val="18"/>
                  </w:rPr>
                </w:rPrChange>
              </w:rPr>
              <w:pPrChange w:id="131" w:author="Tan Doan (DP)" w:date="2023-09-25T09:43:00Z">
                <w:pPr>
                  <w:framePr w:hSpace="180" w:wrap="around" w:vAnchor="text" w:hAnchor="margin" w:xAlign="center" w:y="243"/>
                  <w:spacing w:after="0" w:line="240" w:lineRule="auto"/>
                  <w:jc w:val="center"/>
                </w:pPr>
              </w:pPrChange>
            </w:pPr>
            <w:ins w:id="132" w:author="Tan Doan (DP)" w:date="2023-09-25T09:46:00Z">
              <w:r w:rsidRPr="007366FC">
                <w:rPr>
                  <w:rFonts w:ascii="Arial" w:hAnsi="Arial" w:cs="Arial"/>
                  <w:sz w:val="18"/>
                  <w:szCs w:val="20"/>
                  <w:rPrChange w:id="133" w:author="Tan Doan (DP)" w:date="2023-09-26T09:29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3</w:t>
              </w:r>
            </w:ins>
            <w:ins w:id="134" w:author="Tan Doan (DP)" w:date="2023-09-25T09:47:00Z">
              <w:r w:rsidRPr="007366FC">
                <w:rPr>
                  <w:rFonts w:ascii="Arial" w:hAnsi="Arial" w:cs="Arial"/>
                  <w:sz w:val="18"/>
                  <w:szCs w:val="20"/>
                  <w:rPrChange w:id="135" w:author="Tan Doan (DP)" w:date="2023-09-26T09:29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.</w:t>
              </w:r>
            </w:ins>
            <w:ins w:id="136" w:author="Tan Doan (DP)" w:date="2023-09-25T09:46:00Z">
              <w:r w:rsidRPr="007366FC">
                <w:rPr>
                  <w:rFonts w:ascii="Arial" w:hAnsi="Arial" w:cs="Arial"/>
                  <w:sz w:val="18"/>
                  <w:szCs w:val="20"/>
                  <w:rPrChange w:id="137" w:author="Tan Doan (DP)" w:date="2023-09-26T09:29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955</w:t>
              </w:r>
            </w:ins>
            <w:ins w:id="138" w:author="Tan Doan (DP)" w:date="2023-09-25T09:47:00Z">
              <w:r w:rsidRPr="007366FC">
                <w:rPr>
                  <w:rFonts w:ascii="Arial" w:hAnsi="Arial" w:cs="Arial"/>
                  <w:sz w:val="18"/>
                  <w:szCs w:val="20"/>
                  <w:rPrChange w:id="139" w:author="Tan Doan (DP)" w:date="2023-09-26T09:29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.</w:t>
              </w:r>
            </w:ins>
            <w:ins w:id="140" w:author="Tan Doan (DP)" w:date="2023-09-25T09:46:00Z">
              <w:r w:rsidRPr="007366FC">
                <w:rPr>
                  <w:rFonts w:ascii="Arial" w:hAnsi="Arial" w:cs="Arial"/>
                  <w:sz w:val="18"/>
                  <w:szCs w:val="20"/>
                  <w:rPrChange w:id="141" w:author="Tan Doan (DP)" w:date="2023-09-26T09:29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000</w:t>
              </w:r>
            </w:ins>
            <w:del w:id="142" w:author="Tan Doan (DP)" w:date="2023-09-22T17:01:00Z">
              <w:r w:rsidR="005F6A32" w:rsidRPr="007366FC" w:rsidDel="00C2302B">
                <w:rPr>
                  <w:rFonts w:ascii="Arial" w:hAnsi="Arial" w:cs="Arial"/>
                  <w:sz w:val="18"/>
                  <w:szCs w:val="20"/>
                  <w:rPrChange w:id="143" w:author="Tan Doan (DP)" w:date="2023-09-26T09:29:00Z">
                    <w:rPr>
                      <w:rFonts w:ascii="Arial" w:hAnsi="Arial" w:cs="Arial"/>
                      <w:sz w:val="18"/>
                    </w:rPr>
                  </w:rPrChange>
                </w:rPr>
                <w:delText>8,880,000</w:delText>
              </w:r>
            </w:del>
          </w:p>
        </w:tc>
      </w:tr>
      <w:tr w:rsidR="00586956" w:rsidRPr="00BF5371" w14:paraId="4846395E" w14:textId="77777777" w:rsidTr="007366FC">
        <w:tblPrEx>
          <w:tblPrExChange w:id="144" w:author="Tan Doan (DP)" w:date="2023-09-26T09:30:00Z">
            <w:tblPrEx>
              <w:tblW w:w="11335" w:type="dxa"/>
            </w:tblPrEx>
          </w:tblPrExChange>
        </w:tblPrEx>
        <w:trPr>
          <w:trHeight w:val="316"/>
          <w:trPrChange w:id="145" w:author="Tan Doan (DP)" w:date="2023-09-26T09:30:00Z">
            <w:trPr>
              <w:gridAfter w:val="0"/>
              <w:trHeight w:val="316"/>
            </w:trPr>
          </w:trPrChange>
        </w:trPr>
        <w:tc>
          <w:tcPr>
            <w:tcW w:w="9455" w:type="dxa"/>
            <w:gridSpan w:val="8"/>
            <w:shd w:val="clear" w:color="auto" w:fill="auto"/>
            <w:noWrap/>
            <w:vAlign w:val="center"/>
            <w:tcPrChange w:id="146" w:author="Tan Doan (DP)" w:date="2023-09-26T09:30:00Z">
              <w:tcPr>
                <w:tcW w:w="9805" w:type="dxa"/>
                <w:gridSpan w:val="7"/>
                <w:shd w:val="clear" w:color="auto" w:fill="auto"/>
                <w:noWrap/>
                <w:vAlign w:val="center"/>
              </w:tcPr>
            </w:tcPrChange>
          </w:tcPr>
          <w:p w14:paraId="18C2B9A6" w14:textId="77777777" w:rsidR="00586956" w:rsidRPr="007366FC" w:rsidRDefault="00586956" w:rsidP="00DC3859">
            <w:pPr>
              <w:spacing w:after="0" w:line="240" w:lineRule="auto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7366FC">
              <w:rPr>
                <w:rFonts w:ascii="Arial" w:hAnsi="Arial" w:cs="Arial"/>
                <w:b/>
                <w:sz w:val="18"/>
                <w:szCs w:val="18"/>
              </w:rPr>
              <w:t>Tổng</w:t>
            </w:r>
            <w:proofErr w:type="spellEnd"/>
            <w:r w:rsidRPr="007366F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7366FC">
              <w:rPr>
                <w:rFonts w:ascii="Arial" w:hAnsi="Arial" w:cs="Arial"/>
                <w:b/>
                <w:sz w:val="18"/>
                <w:szCs w:val="18"/>
              </w:rPr>
              <w:t>cộng</w:t>
            </w:r>
            <w:proofErr w:type="spellEnd"/>
          </w:p>
        </w:tc>
        <w:tc>
          <w:tcPr>
            <w:tcW w:w="1340" w:type="dxa"/>
            <w:vAlign w:val="center"/>
            <w:tcPrChange w:id="147" w:author="Tan Doan (DP)" w:date="2023-09-26T09:30:00Z">
              <w:tcPr>
                <w:tcW w:w="1530" w:type="dxa"/>
                <w:gridSpan w:val="2"/>
                <w:vAlign w:val="center"/>
              </w:tcPr>
            </w:tcPrChange>
          </w:tcPr>
          <w:p w14:paraId="0158D73F" w14:textId="0A5C7EDB" w:rsidR="00586956" w:rsidRPr="007366FC" w:rsidRDefault="00F166F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  <w:pPrChange w:id="148" w:author="Tan Doan (DP)" w:date="2023-09-25T09:47:00Z">
                <w:pPr>
                  <w:framePr w:hSpace="180" w:wrap="around" w:vAnchor="text" w:hAnchor="margin" w:xAlign="center" w:y="243"/>
                  <w:spacing w:after="0" w:line="240" w:lineRule="auto"/>
                  <w:jc w:val="center"/>
                </w:pPr>
              </w:pPrChange>
            </w:pPr>
            <w:ins w:id="149" w:author="Tan Doan (DP)" w:date="2023-09-25T09:46:00Z">
              <w:r w:rsidRPr="007366FC">
                <w:rPr>
                  <w:rFonts w:ascii="Arial" w:hAnsi="Arial" w:cs="Arial"/>
                  <w:b/>
                  <w:sz w:val="18"/>
                  <w:szCs w:val="18"/>
                  <w:rPrChange w:id="150" w:author="Tan Doan (DP)" w:date="2023-09-26T09:29:00Z">
                    <w:rPr>
                      <w:rFonts w:ascii="Arial" w:hAnsi="Arial" w:cs="Arial"/>
                      <w:b/>
                      <w:sz w:val="20"/>
                      <w:szCs w:val="18"/>
                    </w:rPr>
                  </w:rPrChange>
                </w:rPr>
                <w:t>3</w:t>
              </w:r>
            </w:ins>
            <w:ins w:id="151" w:author="Tan Doan (DP)" w:date="2023-09-25T09:47:00Z">
              <w:r w:rsidRPr="007366FC">
                <w:rPr>
                  <w:rFonts w:ascii="Arial" w:hAnsi="Arial" w:cs="Arial"/>
                  <w:b/>
                  <w:sz w:val="18"/>
                  <w:szCs w:val="18"/>
                  <w:rPrChange w:id="152" w:author="Tan Doan (DP)" w:date="2023-09-26T09:29:00Z">
                    <w:rPr>
                      <w:rFonts w:ascii="Arial" w:hAnsi="Arial" w:cs="Arial"/>
                      <w:b/>
                      <w:sz w:val="20"/>
                      <w:szCs w:val="18"/>
                    </w:rPr>
                  </w:rPrChange>
                </w:rPr>
                <w:t>.</w:t>
              </w:r>
            </w:ins>
            <w:ins w:id="153" w:author="Tan Doan (DP)" w:date="2023-09-25T09:46:00Z">
              <w:r w:rsidRPr="007366FC">
                <w:rPr>
                  <w:rFonts w:ascii="Arial" w:hAnsi="Arial" w:cs="Arial"/>
                  <w:b/>
                  <w:sz w:val="18"/>
                  <w:szCs w:val="18"/>
                  <w:rPrChange w:id="154" w:author="Tan Doan (DP)" w:date="2023-09-26T09:29:00Z">
                    <w:rPr>
                      <w:rFonts w:ascii="Arial" w:hAnsi="Arial" w:cs="Arial"/>
                      <w:b/>
                      <w:sz w:val="20"/>
                      <w:szCs w:val="18"/>
                    </w:rPr>
                  </w:rPrChange>
                </w:rPr>
                <w:t>955.000</w:t>
              </w:r>
            </w:ins>
            <w:del w:id="155" w:author="Tan Doan (DP)" w:date="2023-09-22T17:01:00Z">
              <w:r w:rsidR="00586956" w:rsidRPr="007366FC" w:rsidDel="00C2302B">
                <w:rPr>
                  <w:rFonts w:ascii="Arial" w:hAnsi="Arial" w:cs="Arial"/>
                  <w:b/>
                  <w:sz w:val="18"/>
                  <w:szCs w:val="18"/>
                </w:rPr>
                <w:delText>8,880,000</w:delText>
              </w:r>
            </w:del>
          </w:p>
        </w:tc>
      </w:tr>
    </w:tbl>
    <w:p w14:paraId="59B913CC" w14:textId="77777777" w:rsidR="002834A4" w:rsidRPr="00BF5371" w:rsidRDefault="002834A4" w:rsidP="002834A4">
      <w:pPr>
        <w:spacing w:before="120" w:after="0" w:line="240" w:lineRule="exact"/>
        <w:ind w:right="14"/>
        <w:jc w:val="both"/>
        <w:rPr>
          <w:rFonts w:ascii="Arial" w:hAnsi="Arial" w:cs="Arial"/>
        </w:rPr>
      </w:pPr>
    </w:p>
    <w:p w14:paraId="7461AE1C" w14:textId="740881FE" w:rsidR="00DD65EB" w:rsidRPr="00BF5371" w:rsidRDefault="003C38D2" w:rsidP="00782F8E">
      <w:pPr>
        <w:pStyle w:val="ListParagraph"/>
        <w:numPr>
          <w:ilvl w:val="0"/>
          <w:numId w:val="7"/>
        </w:numPr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BF5371">
        <w:rPr>
          <w:rFonts w:ascii="Arial" w:hAnsi="Arial" w:cs="Arial"/>
          <w:sz w:val="20"/>
          <w:szCs w:val="20"/>
        </w:rPr>
        <w:t>Sau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khi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đã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thực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hiện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cấn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trừ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ins w:id="156" w:author="Tuyen Lam (DA &amp; DP)" w:date="2023-09-22T16:02:00Z">
        <w:r w:rsidR="005A36A2" w:rsidRPr="00BF5371">
          <w:rPr>
            <w:rFonts w:ascii="Arial" w:hAnsi="Arial" w:cs="Arial"/>
            <w:sz w:val="20"/>
            <w:szCs w:val="20"/>
          </w:rPr>
          <w:t>vào</w:t>
        </w:r>
        <w:proofErr w:type="spellEnd"/>
        <w:r w:rsidR="005A36A2" w:rsidRPr="00BF5371">
          <w:rPr>
            <w:rFonts w:ascii="Arial" w:hAnsi="Arial" w:cs="Arial"/>
            <w:sz w:val="20"/>
            <w:szCs w:val="20"/>
          </w:rPr>
          <w:t xml:space="preserve"> 2 </w:t>
        </w:r>
        <w:proofErr w:type="spellStart"/>
        <w:r w:rsidR="005A36A2" w:rsidRPr="00BF5371">
          <w:rPr>
            <w:rFonts w:ascii="Arial" w:hAnsi="Arial" w:cs="Arial"/>
            <w:sz w:val="20"/>
            <w:szCs w:val="20"/>
          </w:rPr>
          <w:t>đợt</w:t>
        </w:r>
        <w:proofErr w:type="spellEnd"/>
        <w:r w:rsidR="005A36A2" w:rsidRPr="00BF5371">
          <w:rPr>
            <w:rFonts w:ascii="Arial" w:hAnsi="Arial" w:cs="Arial"/>
            <w:sz w:val="20"/>
            <w:szCs w:val="20"/>
          </w:rPr>
          <w:t xml:space="preserve"> </w:t>
        </w:r>
      </w:ins>
      <w:proofErr w:type="spellStart"/>
      <w:r w:rsidRPr="00BF5371">
        <w:rPr>
          <w:rFonts w:ascii="Arial" w:hAnsi="Arial" w:cs="Arial"/>
          <w:sz w:val="20"/>
          <w:szCs w:val="20"/>
        </w:rPr>
        <w:t>thu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nhập</w:t>
      </w:r>
      <w:proofErr w:type="spellEnd"/>
      <w:ins w:id="157" w:author="Tuyen Lam (DA &amp; DP)" w:date="2023-09-22T16:02:00Z">
        <w:r w:rsidR="005A36A2" w:rsidRPr="00BF5371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5A36A2" w:rsidRPr="00BF5371">
          <w:rPr>
            <w:rFonts w:ascii="Arial" w:hAnsi="Arial" w:cs="Arial"/>
            <w:sz w:val="20"/>
            <w:szCs w:val="20"/>
          </w:rPr>
          <w:t>vào</w:t>
        </w:r>
        <w:proofErr w:type="spellEnd"/>
        <w:r w:rsidR="005A36A2" w:rsidRPr="00BF5371">
          <w:rPr>
            <w:rFonts w:ascii="Arial" w:hAnsi="Arial" w:cs="Arial"/>
            <w:sz w:val="20"/>
            <w:szCs w:val="20"/>
          </w:rPr>
          <w:t xml:space="preserve"> 31/08/23 </w:t>
        </w:r>
        <w:proofErr w:type="spellStart"/>
        <w:r w:rsidR="005A36A2" w:rsidRPr="00BF5371">
          <w:rPr>
            <w:rFonts w:ascii="Arial" w:hAnsi="Arial" w:cs="Arial"/>
            <w:sz w:val="20"/>
            <w:szCs w:val="20"/>
          </w:rPr>
          <w:t>và</w:t>
        </w:r>
        <w:proofErr w:type="spellEnd"/>
        <w:r w:rsidR="005A36A2" w:rsidRPr="00BF5371">
          <w:rPr>
            <w:rFonts w:ascii="Arial" w:hAnsi="Arial" w:cs="Arial"/>
            <w:sz w:val="20"/>
            <w:szCs w:val="20"/>
          </w:rPr>
          <w:t xml:space="preserve"> 15/09/23</w:t>
        </w:r>
      </w:ins>
      <w:r w:rsidRPr="00BF537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F5371">
        <w:rPr>
          <w:rFonts w:ascii="Arial" w:hAnsi="Arial" w:cs="Arial"/>
          <w:sz w:val="20"/>
          <w:szCs w:val="20"/>
        </w:rPr>
        <w:t>số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tiền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mà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del w:id="158" w:author="Tan Doan (DP)" w:date="2023-09-26T09:47:00Z">
        <w:r w:rsidRPr="00BF5371" w:rsidDel="00036982">
          <w:rPr>
            <w:rFonts w:ascii="Arial" w:hAnsi="Arial" w:cs="Arial"/>
            <w:sz w:val="20"/>
            <w:szCs w:val="20"/>
          </w:rPr>
          <w:delText xml:space="preserve">Anh/ </w:delText>
        </w:r>
      </w:del>
      <w:proofErr w:type="spellStart"/>
      <w:ins w:id="159" w:author="Tan Doan (DP)" w:date="2023-09-26T09:48:00Z">
        <w:r w:rsidR="00036982">
          <w:rPr>
            <w:rFonts w:ascii="Arial" w:hAnsi="Arial" w:cs="Arial"/>
            <w:sz w:val="20"/>
            <w:szCs w:val="20"/>
          </w:rPr>
          <w:t>c</w:t>
        </w:r>
      </w:ins>
      <w:del w:id="160" w:author="Tan Doan (DP)" w:date="2023-09-26T09:48:00Z">
        <w:r w:rsidRPr="00BF5371" w:rsidDel="00036982">
          <w:rPr>
            <w:rFonts w:ascii="Arial" w:hAnsi="Arial" w:cs="Arial"/>
            <w:sz w:val="20"/>
            <w:szCs w:val="20"/>
          </w:rPr>
          <w:delText>C</w:delText>
        </w:r>
      </w:del>
      <w:r w:rsidRPr="00BF5371">
        <w:rPr>
          <w:rFonts w:ascii="Arial" w:hAnsi="Arial" w:cs="Arial"/>
          <w:sz w:val="20"/>
          <w:szCs w:val="20"/>
        </w:rPr>
        <w:t>hị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cần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hoàn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trả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vì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chênh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lệch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hoa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hồng</w:t>
      </w:r>
      <w:proofErr w:type="spellEnd"/>
      <w:r w:rsidRPr="00BF5371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là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del w:id="161" w:author="Tan Doan (DP)" w:date="2023-09-22T16:47:00Z">
        <w:r w:rsidR="00674EDD" w:rsidRPr="00BF5371" w:rsidDel="00E45F07">
          <w:rPr>
            <w:rFonts w:ascii="Arial" w:hAnsi="Arial" w:cs="Arial"/>
            <w:b/>
            <w:sz w:val="20"/>
            <w:szCs w:val="20"/>
          </w:rPr>
          <w:delText>8,436,000</w:delText>
        </w:r>
      </w:del>
      <w:ins w:id="162" w:author="Tan Doan (DP)" w:date="2023-09-22T16:58:00Z">
        <w:r w:rsidR="00A93DA1" w:rsidRPr="00BF5371">
          <w:rPr>
            <w:rFonts w:ascii="Arial" w:hAnsi="Arial" w:cs="Arial"/>
            <w:b/>
            <w:sz w:val="20"/>
            <w:szCs w:val="20"/>
          </w:rPr>
          <w:t>2</w:t>
        </w:r>
      </w:ins>
      <w:ins w:id="163" w:author="Tan Doan (DP)" w:date="2023-09-22T18:26:00Z">
        <w:r w:rsidR="005F6A32" w:rsidRPr="00BF5371">
          <w:rPr>
            <w:rFonts w:ascii="Arial" w:hAnsi="Arial" w:cs="Arial"/>
            <w:b/>
            <w:sz w:val="20"/>
            <w:szCs w:val="20"/>
          </w:rPr>
          <w:t>.</w:t>
        </w:r>
      </w:ins>
      <w:ins w:id="164" w:author="Tan Doan (DP)" w:date="2023-09-22T16:58:00Z">
        <w:r w:rsidR="00A93DA1" w:rsidRPr="00BF5371">
          <w:rPr>
            <w:rFonts w:ascii="Arial" w:hAnsi="Arial" w:cs="Arial"/>
            <w:b/>
            <w:sz w:val="20"/>
            <w:szCs w:val="20"/>
          </w:rPr>
          <w:t>231</w:t>
        </w:r>
      </w:ins>
      <w:ins w:id="165" w:author="Tan Doan (DP)" w:date="2023-09-22T18:26:00Z">
        <w:r w:rsidR="005F6A32" w:rsidRPr="00BF5371">
          <w:rPr>
            <w:rFonts w:ascii="Arial" w:hAnsi="Arial" w:cs="Arial"/>
            <w:b/>
            <w:sz w:val="20"/>
            <w:szCs w:val="20"/>
          </w:rPr>
          <w:t>.</w:t>
        </w:r>
      </w:ins>
      <w:ins w:id="166" w:author="Tan Doan (DP)" w:date="2023-09-22T16:58:00Z">
        <w:r w:rsidR="00A93DA1" w:rsidRPr="00BF5371">
          <w:rPr>
            <w:rFonts w:ascii="Arial" w:hAnsi="Arial" w:cs="Arial"/>
            <w:b/>
            <w:sz w:val="20"/>
            <w:szCs w:val="20"/>
          </w:rPr>
          <w:t>000</w:t>
        </w:r>
      </w:ins>
      <w:r w:rsidR="00674EDD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đồng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</w:p>
    <w:p w14:paraId="62616F1E" w14:textId="07DDB378" w:rsidR="00DD65EB" w:rsidRPr="00BF5371" w:rsidRDefault="00DD65EB" w:rsidP="00DD65EB">
      <w:pPr>
        <w:pStyle w:val="ListParagraph"/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del w:id="167" w:author="Tan Doan (DP)" w:date="2023-09-26T09:47:00Z">
        <w:r w:rsidRPr="00BF5371" w:rsidDel="00036982">
          <w:rPr>
            <w:rFonts w:ascii="Arial" w:hAnsi="Arial" w:cs="Arial"/>
            <w:sz w:val="20"/>
            <w:szCs w:val="20"/>
          </w:rPr>
          <w:delText>Anh/</w:delText>
        </w:r>
      </w:del>
      <w:proofErr w:type="spellStart"/>
      <w:r w:rsidRPr="00BF5371">
        <w:rPr>
          <w:rFonts w:ascii="Arial" w:hAnsi="Arial" w:cs="Arial"/>
          <w:sz w:val="20"/>
          <w:szCs w:val="20"/>
        </w:rPr>
        <w:t>Chị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có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thể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thực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hiện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hoàn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trả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cho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Công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BF5371">
        <w:rPr>
          <w:rFonts w:ascii="Arial" w:hAnsi="Arial" w:cs="Arial"/>
          <w:sz w:val="20"/>
          <w:szCs w:val="20"/>
        </w:rPr>
        <w:t>theo</w:t>
      </w:r>
      <w:proofErr w:type="spellEnd"/>
      <w:r w:rsidR="001A63BE" w:rsidRPr="00BF5371">
        <w:rPr>
          <w:rFonts w:ascii="Arial" w:hAnsi="Arial" w:cs="Arial"/>
          <w:sz w:val="20"/>
          <w:szCs w:val="20"/>
        </w:rPr>
        <w:t xml:space="preserve"> 1 </w:t>
      </w:r>
      <w:proofErr w:type="spellStart"/>
      <w:r w:rsidR="001A63BE" w:rsidRPr="00BF5371">
        <w:rPr>
          <w:rFonts w:ascii="Arial" w:hAnsi="Arial" w:cs="Arial"/>
          <w:sz w:val="20"/>
          <w:szCs w:val="20"/>
        </w:rPr>
        <w:t>trong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2 </w:t>
      </w:r>
      <w:proofErr w:type="spellStart"/>
      <w:r w:rsidRPr="00BF5371">
        <w:rPr>
          <w:rFonts w:ascii="Arial" w:hAnsi="Arial" w:cs="Arial"/>
          <w:sz w:val="20"/>
          <w:szCs w:val="20"/>
        </w:rPr>
        <w:t>cách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sau</w:t>
      </w:r>
      <w:proofErr w:type="spellEnd"/>
      <w:r w:rsidRPr="00BF5371">
        <w:rPr>
          <w:rFonts w:ascii="Arial" w:hAnsi="Arial" w:cs="Arial"/>
          <w:sz w:val="20"/>
          <w:szCs w:val="20"/>
        </w:rPr>
        <w:t>:</w:t>
      </w:r>
    </w:p>
    <w:p w14:paraId="4EF0B0FB" w14:textId="2CB184A5" w:rsidR="00DD65EB" w:rsidRPr="00BF5371" w:rsidRDefault="00DD65EB" w:rsidP="00DD65EB">
      <w:pPr>
        <w:pStyle w:val="ListParagraph"/>
        <w:numPr>
          <w:ilvl w:val="0"/>
          <w:numId w:val="17"/>
        </w:numPr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BF5371">
        <w:rPr>
          <w:rFonts w:ascii="Arial" w:hAnsi="Arial" w:cs="Arial"/>
          <w:sz w:val="20"/>
          <w:szCs w:val="20"/>
        </w:rPr>
        <w:t>Cách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1: </w:t>
      </w:r>
      <w:proofErr w:type="spellStart"/>
      <w:r w:rsidRPr="00BF5371">
        <w:rPr>
          <w:rFonts w:ascii="Arial" w:hAnsi="Arial" w:cs="Arial"/>
          <w:sz w:val="20"/>
          <w:szCs w:val="20"/>
        </w:rPr>
        <w:t>Đến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trực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tiếp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Văn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phòng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Kinh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doanh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mà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del w:id="168" w:author="Tan Doan (DP)" w:date="2023-09-26T09:47:00Z">
        <w:r w:rsidRPr="00BF5371" w:rsidDel="00036982">
          <w:rPr>
            <w:rFonts w:ascii="Arial" w:hAnsi="Arial" w:cs="Arial"/>
            <w:sz w:val="20"/>
            <w:szCs w:val="20"/>
          </w:rPr>
          <w:delText>Anh/</w:delText>
        </w:r>
      </w:del>
      <w:proofErr w:type="spellStart"/>
      <w:ins w:id="169" w:author="Tan Doan (DP)" w:date="2023-09-26T09:48:00Z">
        <w:r w:rsidR="00036982">
          <w:rPr>
            <w:rFonts w:ascii="Arial" w:hAnsi="Arial" w:cs="Arial"/>
            <w:sz w:val="20"/>
            <w:szCs w:val="20"/>
          </w:rPr>
          <w:t>c</w:t>
        </w:r>
      </w:ins>
      <w:del w:id="170" w:author="Tan Doan (DP)" w:date="2023-09-26T09:48:00Z">
        <w:r w:rsidRPr="00BF5371" w:rsidDel="00036982">
          <w:rPr>
            <w:rFonts w:ascii="Arial" w:hAnsi="Arial" w:cs="Arial"/>
            <w:sz w:val="20"/>
            <w:szCs w:val="20"/>
          </w:rPr>
          <w:delText>C</w:delText>
        </w:r>
      </w:del>
      <w:r w:rsidRPr="00BF5371">
        <w:rPr>
          <w:rFonts w:ascii="Arial" w:hAnsi="Arial" w:cs="Arial"/>
          <w:sz w:val="20"/>
          <w:szCs w:val="20"/>
        </w:rPr>
        <w:t>hị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từng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hoạt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động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để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nộp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tiền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mặt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tại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Quầy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thanh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toán</w:t>
      </w:r>
      <w:proofErr w:type="spellEnd"/>
      <w:r w:rsidRPr="00BF5371">
        <w:rPr>
          <w:rFonts w:ascii="Arial" w:hAnsi="Arial" w:cs="Arial"/>
          <w:sz w:val="20"/>
          <w:szCs w:val="20"/>
        </w:rPr>
        <w:t>.</w:t>
      </w:r>
    </w:p>
    <w:p w14:paraId="02C27A49" w14:textId="77777777" w:rsidR="00DD65EB" w:rsidRPr="00BF5371" w:rsidRDefault="00DD65EB" w:rsidP="00DD65EB">
      <w:pPr>
        <w:pStyle w:val="ListParagraph"/>
        <w:numPr>
          <w:ilvl w:val="0"/>
          <w:numId w:val="17"/>
        </w:numPr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BF5371">
        <w:rPr>
          <w:rFonts w:ascii="Arial" w:hAnsi="Arial" w:cs="Arial"/>
          <w:sz w:val="20"/>
          <w:szCs w:val="20"/>
        </w:rPr>
        <w:t>Cách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2: </w:t>
      </w:r>
      <w:proofErr w:type="spellStart"/>
      <w:r w:rsidRPr="00BF5371">
        <w:rPr>
          <w:rFonts w:ascii="Arial" w:hAnsi="Arial" w:cs="Arial"/>
          <w:sz w:val="20"/>
          <w:szCs w:val="20"/>
        </w:rPr>
        <w:t>Chuyển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khoản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cho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Công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ty qua </w:t>
      </w:r>
      <w:proofErr w:type="spellStart"/>
      <w:r w:rsidRPr="00BF5371">
        <w:rPr>
          <w:rFonts w:ascii="Arial" w:hAnsi="Arial" w:cs="Arial"/>
          <w:sz w:val="20"/>
          <w:szCs w:val="20"/>
        </w:rPr>
        <w:t>số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Tài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khoản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như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sau</w:t>
      </w:r>
      <w:proofErr w:type="spellEnd"/>
      <w:r w:rsidRPr="00BF5371">
        <w:rPr>
          <w:rFonts w:ascii="Arial" w:hAnsi="Arial" w:cs="Arial"/>
          <w:sz w:val="20"/>
          <w:szCs w:val="20"/>
        </w:rPr>
        <w:t>:</w:t>
      </w:r>
    </w:p>
    <w:p w14:paraId="79D9E19D" w14:textId="77777777" w:rsidR="00DD65EB" w:rsidRPr="00BF5371" w:rsidRDefault="00DD65EB" w:rsidP="00DD65EB">
      <w:pPr>
        <w:pStyle w:val="ListParagraph"/>
        <w:numPr>
          <w:ilvl w:val="0"/>
          <w:numId w:val="18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BF5371">
        <w:rPr>
          <w:rFonts w:ascii="Arial" w:hAnsi="Arial" w:cs="Arial"/>
          <w:sz w:val="20"/>
          <w:szCs w:val="20"/>
        </w:rPr>
        <w:t>Số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Tài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Khoản</w:t>
      </w:r>
      <w:proofErr w:type="spellEnd"/>
      <w:r w:rsidRPr="00BF5371">
        <w:rPr>
          <w:rFonts w:ascii="Arial" w:hAnsi="Arial" w:cs="Arial"/>
          <w:sz w:val="20"/>
          <w:szCs w:val="20"/>
        </w:rPr>
        <w:t>: 0181003409276</w:t>
      </w:r>
    </w:p>
    <w:p w14:paraId="36B12C7D" w14:textId="77777777" w:rsidR="00DD65EB" w:rsidRPr="00BF5371" w:rsidRDefault="00DD65EB" w:rsidP="00DD65EB">
      <w:pPr>
        <w:pStyle w:val="ListParagraph"/>
        <w:numPr>
          <w:ilvl w:val="0"/>
          <w:numId w:val="18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BF5371">
        <w:rPr>
          <w:rFonts w:ascii="Arial" w:hAnsi="Arial" w:cs="Arial"/>
          <w:sz w:val="20"/>
          <w:szCs w:val="20"/>
        </w:rPr>
        <w:t>Tên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Chủ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Tài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Khoản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BF5371">
        <w:rPr>
          <w:rFonts w:ascii="Arial" w:hAnsi="Arial" w:cs="Arial"/>
          <w:sz w:val="20"/>
          <w:szCs w:val="20"/>
        </w:rPr>
        <w:t>Công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BF5371">
        <w:rPr>
          <w:rFonts w:ascii="Arial" w:hAnsi="Arial" w:cs="Arial"/>
          <w:sz w:val="20"/>
          <w:szCs w:val="20"/>
        </w:rPr>
        <w:t>Cổ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phần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Bảo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hiểm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Nhân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thọ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Phú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Hưng</w:t>
      </w:r>
      <w:proofErr w:type="spellEnd"/>
    </w:p>
    <w:p w14:paraId="460489E8" w14:textId="77777777" w:rsidR="00DD65EB" w:rsidRPr="00BF5371" w:rsidRDefault="00DD65EB" w:rsidP="00DD65EB">
      <w:pPr>
        <w:pStyle w:val="ListParagraph"/>
        <w:numPr>
          <w:ilvl w:val="0"/>
          <w:numId w:val="18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BF5371">
        <w:rPr>
          <w:rFonts w:ascii="Arial" w:hAnsi="Arial" w:cs="Arial"/>
          <w:sz w:val="20"/>
          <w:szCs w:val="20"/>
        </w:rPr>
        <w:t>Ngân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Hàng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BF5371">
        <w:rPr>
          <w:rFonts w:ascii="Arial" w:hAnsi="Arial" w:cs="Arial"/>
          <w:sz w:val="20"/>
          <w:szCs w:val="20"/>
        </w:rPr>
        <w:t>Vietcombank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CN Nam </w:t>
      </w:r>
      <w:proofErr w:type="spellStart"/>
      <w:r w:rsidRPr="00BF5371">
        <w:rPr>
          <w:rFonts w:ascii="Arial" w:hAnsi="Arial" w:cs="Arial"/>
          <w:sz w:val="20"/>
          <w:szCs w:val="20"/>
        </w:rPr>
        <w:t>Sài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Gòn</w:t>
      </w:r>
      <w:proofErr w:type="spellEnd"/>
    </w:p>
    <w:p w14:paraId="372B6299" w14:textId="6257FFEA" w:rsidR="00DD65EB" w:rsidRPr="00BF5371" w:rsidRDefault="00DD65EB" w:rsidP="00586070">
      <w:pPr>
        <w:pStyle w:val="ListParagraph"/>
        <w:numPr>
          <w:ilvl w:val="0"/>
          <w:numId w:val="17"/>
        </w:numPr>
        <w:tabs>
          <w:tab w:val="left" w:leader="dot" w:pos="9000"/>
        </w:tabs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BF5371">
        <w:rPr>
          <w:rFonts w:ascii="Arial" w:hAnsi="Arial" w:cs="Arial"/>
          <w:sz w:val="20"/>
          <w:szCs w:val="20"/>
        </w:rPr>
        <w:t>Nội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dung </w:t>
      </w:r>
      <w:proofErr w:type="spellStart"/>
      <w:r w:rsidRPr="00BF5371">
        <w:rPr>
          <w:rFonts w:ascii="Arial" w:hAnsi="Arial" w:cs="Arial"/>
          <w:sz w:val="20"/>
          <w:szCs w:val="20"/>
        </w:rPr>
        <w:t>chuyển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tiền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: </w:t>
      </w:r>
      <w:r w:rsidRPr="00BF5371">
        <w:rPr>
          <w:rFonts w:ascii="Arial" w:hAnsi="Arial" w:cs="Arial"/>
          <w:b/>
          <w:i/>
          <w:sz w:val="20"/>
          <w:szCs w:val="20"/>
        </w:rPr>
        <w:t>“</w:t>
      </w:r>
      <w:del w:id="171" w:author="Tan Doan (DP)" w:date="2023-09-22T16:50:00Z">
        <w:r w:rsidR="00586070" w:rsidRPr="00BF5371" w:rsidDel="00344020">
          <w:rPr>
            <w:rFonts w:ascii="Arial" w:hAnsi="Arial" w:cs="Arial"/>
            <w:b/>
            <w:i/>
            <w:sz w:val="20"/>
            <w:szCs w:val="20"/>
          </w:rPr>
          <w:delText>Huynh Thi Thuy Trang</w:delText>
        </w:r>
      </w:del>
      <w:ins w:id="172" w:author="Tan Doan (DP)" w:date="2023-09-22T16:58:00Z">
        <w:r w:rsidR="00A93DA1" w:rsidRPr="00BF5371">
          <w:rPr>
            <w:rFonts w:ascii="Arial" w:hAnsi="Arial" w:cs="Arial"/>
            <w:b/>
            <w:i/>
            <w:sz w:val="20"/>
            <w:szCs w:val="20"/>
          </w:rPr>
          <w:t>LÊ NGUYỄN ANH THƯ</w:t>
        </w:r>
      </w:ins>
      <w:ins w:id="173" w:author="Tan Doan (DP)" w:date="2023-09-22T16:50:00Z">
        <w:r w:rsidR="00344020" w:rsidRPr="00BF5371">
          <w:rPr>
            <w:rFonts w:ascii="Arial" w:hAnsi="Arial" w:cs="Arial"/>
            <w:b/>
            <w:i/>
            <w:sz w:val="20"/>
            <w:szCs w:val="20"/>
          </w:rPr>
          <w:t xml:space="preserve"> </w:t>
        </w:r>
      </w:ins>
      <w:r w:rsidR="00586070" w:rsidRPr="00BF5371">
        <w:rPr>
          <w:rFonts w:ascii="Arial" w:hAnsi="Arial" w:cs="Arial"/>
          <w:b/>
          <w:i/>
          <w:sz w:val="20"/>
          <w:szCs w:val="20"/>
        </w:rPr>
        <w:t xml:space="preserve"> </w:t>
      </w:r>
      <w:r w:rsidRPr="00BF5371">
        <w:rPr>
          <w:rFonts w:ascii="Arial" w:hAnsi="Arial" w:cs="Arial"/>
          <w:b/>
          <w:i/>
          <w:sz w:val="20"/>
          <w:szCs w:val="20"/>
        </w:rPr>
        <w:t>–</w:t>
      </w:r>
      <w:r w:rsidR="00586070" w:rsidRPr="00BF5371">
        <w:rPr>
          <w:rFonts w:ascii="Arial" w:hAnsi="Arial" w:cs="Arial"/>
          <w:rPrChange w:id="174" w:author="Tan Doan (DP)" w:date="2023-09-22T18:36:00Z">
            <w:rPr/>
          </w:rPrChange>
        </w:rPr>
        <w:t xml:space="preserve"> </w:t>
      </w:r>
      <w:del w:id="175" w:author="Tan Doan (DP)" w:date="2023-09-22T16:50:00Z">
        <w:r w:rsidR="00586070" w:rsidRPr="00BF5371" w:rsidDel="00344020">
          <w:rPr>
            <w:rFonts w:ascii="Arial" w:hAnsi="Arial" w:cs="Arial"/>
            <w:b/>
            <w:i/>
            <w:sz w:val="20"/>
            <w:szCs w:val="20"/>
          </w:rPr>
          <w:delText xml:space="preserve">60080336 </w:delText>
        </w:r>
      </w:del>
      <w:ins w:id="176" w:author="Tan Doan (DP)" w:date="2023-09-22T16:58:00Z">
        <w:r w:rsidR="00A93DA1" w:rsidRPr="00BF5371">
          <w:rPr>
            <w:rFonts w:ascii="Arial" w:hAnsi="Arial" w:cs="Arial"/>
            <w:b/>
            <w:i/>
            <w:sz w:val="20"/>
            <w:szCs w:val="20"/>
          </w:rPr>
          <w:t>60078046</w:t>
        </w:r>
      </w:ins>
      <w:ins w:id="177" w:author="Tan Doan (DP)" w:date="2023-09-22T16:50:00Z">
        <w:r w:rsidR="00344020" w:rsidRPr="00BF5371">
          <w:rPr>
            <w:rFonts w:ascii="Arial" w:hAnsi="Arial" w:cs="Arial"/>
            <w:b/>
            <w:i/>
            <w:sz w:val="20"/>
            <w:szCs w:val="20"/>
          </w:rPr>
          <w:t xml:space="preserve"> </w:t>
        </w:r>
      </w:ins>
      <w:proofErr w:type="spellStart"/>
      <w:r w:rsidR="007A3F9A" w:rsidRPr="00BF5371">
        <w:rPr>
          <w:rFonts w:ascii="Arial" w:hAnsi="Arial" w:cs="Arial"/>
          <w:i/>
          <w:sz w:val="20"/>
          <w:szCs w:val="20"/>
        </w:rPr>
        <w:t>hoan</w:t>
      </w:r>
      <w:proofErr w:type="spellEnd"/>
      <w:r w:rsidR="007A3F9A" w:rsidRPr="00BF5371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7A3F9A" w:rsidRPr="00BF5371">
        <w:rPr>
          <w:rFonts w:ascii="Arial" w:hAnsi="Arial" w:cs="Arial"/>
          <w:i/>
          <w:sz w:val="20"/>
          <w:szCs w:val="20"/>
        </w:rPr>
        <w:t>tra</w:t>
      </w:r>
      <w:proofErr w:type="spellEnd"/>
      <w:r w:rsidR="007A3F9A" w:rsidRPr="00BF5371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7A3F9A" w:rsidRPr="00BF5371">
        <w:rPr>
          <w:rFonts w:ascii="Arial" w:hAnsi="Arial" w:cs="Arial"/>
          <w:i/>
          <w:sz w:val="20"/>
          <w:szCs w:val="20"/>
        </w:rPr>
        <w:t>chenh</w:t>
      </w:r>
      <w:proofErr w:type="spellEnd"/>
      <w:r w:rsidR="007A3F9A" w:rsidRPr="00BF5371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7A3F9A" w:rsidRPr="00BF5371">
        <w:rPr>
          <w:rFonts w:ascii="Arial" w:hAnsi="Arial" w:cs="Arial"/>
          <w:i/>
          <w:sz w:val="20"/>
          <w:szCs w:val="20"/>
        </w:rPr>
        <w:t>lech</w:t>
      </w:r>
      <w:proofErr w:type="spellEnd"/>
      <w:r w:rsidR="007A3F9A" w:rsidRPr="00BF5371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7A3F9A" w:rsidRPr="00BF5371">
        <w:rPr>
          <w:rFonts w:ascii="Arial" w:hAnsi="Arial" w:cs="Arial"/>
          <w:i/>
          <w:sz w:val="20"/>
          <w:szCs w:val="20"/>
        </w:rPr>
        <w:t>hoa</w:t>
      </w:r>
      <w:proofErr w:type="spellEnd"/>
      <w:r w:rsidR="007A3F9A" w:rsidRPr="00BF5371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7A3F9A" w:rsidRPr="00BF5371">
        <w:rPr>
          <w:rFonts w:ascii="Arial" w:hAnsi="Arial" w:cs="Arial"/>
          <w:i/>
          <w:sz w:val="20"/>
          <w:szCs w:val="20"/>
        </w:rPr>
        <w:t>hong</w:t>
      </w:r>
      <w:proofErr w:type="spellEnd"/>
      <w:r w:rsidR="007A3F9A" w:rsidRPr="00BF5371">
        <w:rPr>
          <w:rFonts w:ascii="Arial" w:hAnsi="Arial" w:cs="Arial"/>
          <w:i/>
          <w:sz w:val="20"/>
          <w:szCs w:val="20"/>
        </w:rPr>
        <w:t xml:space="preserve"> da </w:t>
      </w:r>
      <w:proofErr w:type="spellStart"/>
      <w:r w:rsidR="007A3F9A" w:rsidRPr="00BF5371">
        <w:rPr>
          <w:rFonts w:ascii="Arial" w:hAnsi="Arial" w:cs="Arial"/>
          <w:i/>
          <w:sz w:val="20"/>
          <w:szCs w:val="20"/>
        </w:rPr>
        <w:t>nhan</w:t>
      </w:r>
      <w:proofErr w:type="spellEnd"/>
      <w:r w:rsidRPr="00BF5371">
        <w:rPr>
          <w:rFonts w:ascii="Arial" w:hAnsi="Arial" w:cs="Arial"/>
          <w:b/>
          <w:i/>
          <w:sz w:val="20"/>
          <w:szCs w:val="20"/>
        </w:rPr>
        <w:t>”</w:t>
      </w:r>
    </w:p>
    <w:p w14:paraId="16724ED7" w14:textId="50012D3D" w:rsidR="00DD65EB" w:rsidRPr="00BF5371" w:rsidRDefault="00DD65EB" w:rsidP="00DD65EB">
      <w:pPr>
        <w:spacing w:before="120" w:after="0" w:line="240" w:lineRule="exact"/>
        <w:ind w:right="14"/>
        <w:jc w:val="both"/>
        <w:rPr>
          <w:rFonts w:ascii="Arial" w:hAnsi="Arial" w:cs="Arial"/>
          <w:sz w:val="20"/>
          <w:szCs w:val="20"/>
        </w:rPr>
      </w:pPr>
    </w:p>
    <w:p w14:paraId="58315E0B" w14:textId="3615EBF0" w:rsidR="00586070" w:rsidRPr="00BF5371" w:rsidRDefault="00586070" w:rsidP="00DD65EB">
      <w:pPr>
        <w:spacing w:before="120" w:after="0" w:line="240" w:lineRule="exact"/>
        <w:ind w:right="14"/>
        <w:jc w:val="both"/>
        <w:rPr>
          <w:ins w:id="178" w:author="Tan Doan (DP)" w:date="2023-09-22T16:58:00Z"/>
          <w:rFonts w:ascii="Arial" w:hAnsi="Arial" w:cs="Arial"/>
          <w:sz w:val="20"/>
          <w:szCs w:val="20"/>
        </w:rPr>
      </w:pPr>
    </w:p>
    <w:p w14:paraId="02092DC8" w14:textId="77777777" w:rsidR="00A93DA1" w:rsidRPr="00BF5371" w:rsidDel="00036982" w:rsidRDefault="00A93DA1" w:rsidP="00DD65EB">
      <w:pPr>
        <w:spacing w:before="120" w:after="0" w:line="240" w:lineRule="exact"/>
        <w:ind w:right="14"/>
        <w:jc w:val="both"/>
        <w:rPr>
          <w:del w:id="179" w:author="Tan Doan (DP)" w:date="2023-09-26T09:48:00Z"/>
          <w:rFonts w:ascii="Arial" w:hAnsi="Arial" w:cs="Arial"/>
          <w:sz w:val="20"/>
          <w:szCs w:val="20"/>
        </w:rPr>
      </w:pPr>
    </w:p>
    <w:p w14:paraId="087EA0D1" w14:textId="2E7BCC51" w:rsidR="00586070" w:rsidRPr="00BF5371" w:rsidRDefault="00586070" w:rsidP="00DD65EB">
      <w:pPr>
        <w:spacing w:before="120" w:after="0" w:line="240" w:lineRule="exact"/>
        <w:ind w:right="14"/>
        <w:jc w:val="both"/>
        <w:rPr>
          <w:rFonts w:ascii="Arial" w:hAnsi="Arial" w:cs="Arial"/>
          <w:sz w:val="20"/>
          <w:szCs w:val="20"/>
        </w:rPr>
      </w:pPr>
    </w:p>
    <w:p w14:paraId="3A475DFB" w14:textId="43EA689F" w:rsidR="00DD65EB" w:rsidRPr="00BF5371" w:rsidRDefault="003C38D2" w:rsidP="00DD65EB">
      <w:pPr>
        <w:pStyle w:val="ListParagraph"/>
        <w:numPr>
          <w:ilvl w:val="0"/>
          <w:numId w:val="7"/>
        </w:numPr>
        <w:spacing w:before="240" w:after="240" w:line="480" w:lineRule="auto"/>
        <w:contextualSpacing w:val="0"/>
        <w:jc w:val="both"/>
        <w:rPr>
          <w:rFonts w:ascii="Arial" w:hAnsi="Arial" w:cs="Arial"/>
          <w:sz w:val="20"/>
          <w:szCs w:val="20"/>
        </w:rPr>
      </w:pPr>
      <w:proofErr w:type="spellStart"/>
      <w:r w:rsidRPr="00BF5371">
        <w:rPr>
          <w:rFonts w:ascii="Arial" w:hAnsi="Arial" w:cs="Arial"/>
          <w:sz w:val="20"/>
          <w:szCs w:val="20"/>
        </w:rPr>
        <w:lastRenderedPageBreak/>
        <w:t>Sau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ngày</w:t>
      </w:r>
      <w:proofErr w:type="spellEnd"/>
      <w:r w:rsidR="007A3F9A" w:rsidRPr="00BF5371">
        <w:rPr>
          <w:rFonts w:ascii="Arial" w:hAnsi="Arial" w:cs="Arial"/>
          <w:sz w:val="20"/>
          <w:szCs w:val="20"/>
        </w:rPr>
        <w:t xml:space="preserve"> </w:t>
      </w:r>
      <w:ins w:id="180" w:author="Tuyen Lam (DA &amp; DP)" w:date="2023-09-22T16:03:00Z">
        <w:r w:rsidR="005A36A2" w:rsidRPr="00BF5371">
          <w:rPr>
            <w:rFonts w:ascii="Arial" w:hAnsi="Arial" w:cs="Arial"/>
            <w:b/>
            <w:sz w:val="20"/>
            <w:szCs w:val="20"/>
            <w:rPrChange w:id="181" w:author="Tan Doan (DP)" w:date="2023-09-22T18:36:00Z">
              <w:rPr>
                <w:rFonts w:ascii="Arial" w:hAnsi="Arial" w:cs="Arial"/>
                <w:sz w:val="20"/>
                <w:szCs w:val="20"/>
              </w:rPr>
            </w:rPrChange>
          </w:rPr>
          <w:t>10</w:t>
        </w:r>
      </w:ins>
      <w:del w:id="182" w:author="Tuyen Lam (DA &amp; DP)" w:date="2023-09-22T16:03:00Z">
        <w:r w:rsidR="007A3F9A" w:rsidRPr="00BF5371" w:rsidDel="005A36A2">
          <w:rPr>
            <w:rFonts w:ascii="Arial" w:hAnsi="Arial" w:cs="Arial"/>
            <w:b/>
            <w:sz w:val="20"/>
            <w:szCs w:val="20"/>
          </w:rPr>
          <w:delText>15</w:delText>
        </w:r>
      </w:del>
      <w:r w:rsidR="00844AAA" w:rsidRPr="00BF5371">
        <w:rPr>
          <w:rFonts w:ascii="Arial" w:hAnsi="Arial" w:cs="Arial"/>
          <w:b/>
          <w:sz w:val="20"/>
          <w:szCs w:val="20"/>
        </w:rPr>
        <w:t>/</w:t>
      </w:r>
      <w:ins w:id="183" w:author="Tuyen Lam (DA &amp; DP)" w:date="2023-09-22T16:03:00Z">
        <w:r w:rsidR="005A36A2" w:rsidRPr="00BF5371">
          <w:rPr>
            <w:rFonts w:ascii="Arial" w:hAnsi="Arial" w:cs="Arial"/>
            <w:b/>
            <w:sz w:val="20"/>
            <w:szCs w:val="20"/>
          </w:rPr>
          <w:t>10</w:t>
        </w:r>
      </w:ins>
      <w:del w:id="184" w:author="Tuyen Lam (DA &amp; DP)" w:date="2023-09-22T16:03:00Z">
        <w:r w:rsidR="00844AAA" w:rsidRPr="00BF5371" w:rsidDel="005A36A2">
          <w:rPr>
            <w:rFonts w:ascii="Arial" w:hAnsi="Arial" w:cs="Arial"/>
            <w:b/>
            <w:sz w:val="20"/>
            <w:szCs w:val="20"/>
          </w:rPr>
          <w:delText>09</w:delText>
        </w:r>
      </w:del>
      <w:r w:rsidR="00DD65EB" w:rsidRPr="00BF5371">
        <w:rPr>
          <w:rFonts w:ascii="Arial" w:hAnsi="Arial" w:cs="Arial"/>
          <w:b/>
          <w:sz w:val="20"/>
          <w:szCs w:val="20"/>
        </w:rPr>
        <w:t>/2023</w:t>
      </w:r>
      <w:r w:rsidR="00DD65EB" w:rsidRPr="00BF5371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Trong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trường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hợp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del w:id="185" w:author="Tan Doan (DP)" w:date="2023-09-26T09:47:00Z">
        <w:r w:rsidR="00DD65EB" w:rsidRPr="00BF5371" w:rsidDel="00036982">
          <w:rPr>
            <w:rFonts w:ascii="Arial" w:hAnsi="Arial" w:cs="Arial"/>
            <w:sz w:val="20"/>
            <w:szCs w:val="20"/>
          </w:rPr>
          <w:delText>Anh/</w:delText>
        </w:r>
      </w:del>
      <w:proofErr w:type="spellStart"/>
      <w:ins w:id="186" w:author="Tan Doan (DP)" w:date="2023-09-26T09:48:00Z">
        <w:r w:rsidR="00036982">
          <w:rPr>
            <w:rFonts w:ascii="Arial" w:hAnsi="Arial" w:cs="Arial"/>
            <w:sz w:val="20"/>
            <w:szCs w:val="20"/>
          </w:rPr>
          <w:t>c</w:t>
        </w:r>
      </w:ins>
      <w:del w:id="187" w:author="Tan Doan (DP)" w:date="2023-09-26T09:48:00Z">
        <w:r w:rsidR="00DD65EB" w:rsidRPr="00BF5371" w:rsidDel="00036982">
          <w:rPr>
            <w:rFonts w:ascii="Arial" w:hAnsi="Arial" w:cs="Arial"/>
            <w:sz w:val="20"/>
            <w:szCs w:val="20"/>
          </w:rPr>
          <w:delText>C</w:delText>
        </w:r>
      </w:del>
      <w:r w:rsidR="00DD65EB" w:rsidRPr="00BF5371">
        <w:rPr>
          <w:rFonts w:ascii="Arial" w:hAnsi="Arial" w:cs="Arial"/>
          <w:sz w:val="20"/>
          <w:szCs w:val="20"/>
        </w:rPr>
        <w:t>hị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không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thực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hiện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nghĩa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vụ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hoàn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trả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hoặc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hoàn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trả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không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đầy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đủ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, </w:t>
      </w:r>
      <w:del w:id="188" w:author="Tan Doan (DP)" w:date="2023-09-26T09:47:00Z">
        <w:r w:rsidR="00DD65EB" w:rsidRPr="00BF5371" w:rsidDel="00036982">
          <w:rPr>
            <w:rFonts w:ascii="Arial" w:hAnsi="Arial" w:cs="Arial"/>
            <w:sz w:val="20"/>
            <w:szCs w:val="20"/>
          </w:rPr>
          <w:delText>Anh/</w:delText>
        </w:r>
      </w:del>
      <w:proofErr w:type="spellStart"/>
      <w:ins w:id="189" w:author="Tan Doan (DP)" w:date="2023-09-26T09:48:00Z">
        <w:r w:rsidR="00036982">
          <w:rPr>
            <w:rFonts w:ascii="Arial" w:hAnsi="Arial" w:cs="Arial"/>
            <w:sz w:val="20"/>
            <w:szCs w:val="20"/>
          </w:rPr>
          <w:t>c</w:t>
        </w:r>
      </w:ins>
      <w:del w:id="190" w:author="Tan Doan (DP)" w:date="2023-09-26T09:48:00Z">
        <w:r w:rsidR="00DD65EB" w:rsidRPr="00BF5371" w:rsidDel="00036982">
          <w:rPr>
            <w:rFonts w:ascii="Arial" w:hAnsi="Arial" w:cs="Arial"/>
            <w:sz w:val="20"/>
            <w:szCs w:val="20"/>
          </w:rPr>
          <w:delText>C</w:delText>
        </w:r>
      </w:del>
      <w:r w:rsidR="00DD65EB" w:rsidRPr="00BF5371">
        <w:rPr>
          <w:rFonts w:ascii="Arial" w:hAnsi="Arial" w:cs="Arial"/>
          <w:sz w:val="20"/>
          <w:szCs w:val="20"/>
        </w:rPr>
        <w:t>hị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được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xem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là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vi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phạm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các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quy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định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của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Hợp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đồng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Đại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lý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về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việc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hoàn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trả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công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nợ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)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và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Công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ty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sẽ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tiến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hành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các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thủ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tục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tiếp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theo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để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thu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hồi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số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tiền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này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kể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cả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việc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đưa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tên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del w:id="191" w:author="Tan Doan (DP)" w:date="2023-09-26T09:47:00Z">
        <w:r w:rsidR="00DD65EB" w:rsidRPr="00BF5371" w:rsidDel="00036982">
          <w:rPr>
            <w:rFonts w:ascii="Arial" w:hAnsi="Arial" w:cs="Arial"/>
            <w:sz w:val="20"/>
            <w:szCs w:val="20"/>
          </w:rPr>
          <w:delText>Anh/</w:delText>
        </w:r>
      </w:del>
      <w:proofErr w:type="spellStart"/>
      <w:r w:rsidR="00DD65EB" w:rsidRPr="00BF5371">
        <w:rPr>
          <w:rFonts w:ascii="Arial" w:hAnsi="Arial" w:cs="Arial"/>
          <w:sz w:val="20"/>
          <w:szCs w:val="20"/>
        </w:rPr>
        <w:t>chị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vào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Danh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sách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Đại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lý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vi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phạm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của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Hiệp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Hội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Bảo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hiểm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BF5371">
        <w:rPr>
          <w:rFonts w:ascii="Arial" w:hAnsi="Arial" w:cs="Arial"/>
          <w:sz w:val="20"/>
          <w:szCs w:val="20"/>
        </w:rPr>
        <w:t>Việt</w:t>
      </w:r>
      <w:proofErr w:type="spellEnd"/>
      <w:r w:rsidR="00DD65EB" w:rsidRPr="00BF5371">
        <w:rPr>
          <w:rFonts w:ascii="Arial" w:hAnsi="Arial" w:cs="Arial"/>
          <w:sz w:val="20"/>
          <w:szCs w:val="20"/>
        </w:rPr>
        <w:t xml:space="preserve"> Nam.</w:t>
      </w:r>
    </w:p>
    <w:p w14:paraId="5EED31C9" w14:textId="6F5023C1" w:rsidR="00DD65EB" w:rsidRPr="00BF5371" w:rsidRDefault="00DD65EB" w:rsidP="00DD65EB">
      <w:pPr>
        <w:pStyle w:val="ListParagraph"/>
        <w:numPr>
          <w:ilvl w:val="0"/>
          <w:numId w:val="7"/>
        </w:numPr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bookmarkStart w:id="192" w:name="_Hlk47538148"/>
      <w:proofErr w:type="spellStart"/>
      <w:r w:rsidRPr="00BF5371">
        <w:rPr>
          <w:rFonts w:ascii="Arial" w:hAnsi="Arial" w:cs="Arial"/>
          <w:sz w:val="20"/>
          <w:szCs w:val="20"/>
        </w:rPr>
        <w:t>Mọi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vấn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đề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thắc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mắc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liên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quan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, </w:t>
      </w:r>
      <w:del w:id="193" w:author="Tan Doan (DP)" w:date="2023-09-26T09:47:00Z">
        <w:r w:rsidRPr="00BF5371" w:rsidDel="00036982">
          <w:rPr>
            <w:rFonts w:ascii="Arial" w:hAnsi="Arial" w:cs="Arial"/>
            <w:sz w:val="20"/>
            <w:szCs w:val="20"/>
          </w:rPr>
          <w:delText>Anh/</w:delText>
        </w:r>
      </w:del>
      <w:proofErr w:type="spellStart"/>
      <w:ins w:id="194" w:author="Tan Doan (DP)" w:date="2023-09-26T09:48:00Z">
        <w:r w:rsidR="00036982">
          <w:rPr>
            <w:rFonts w:ascii="Arial" w:hAnsi="Arial" w:cs="Arial"/>
            <w:sz w:val="20"/>
            <w:szCs w:val="20"/>
          </w:rPr>
          <w:t>c</w:t>
        </w:r>
      </w:ins>
      <w:del w:id="195" w:author="Tan Doan (DP)" w:date="2023-09-26T09:48:00Z">
        <w:r w:rsidRPr="00BF5371" w:rsidDel="00036982">
          <w:rPr>
            <w:rFonts w:ascii="Arial" w:hAnsi="Arial" w:cs="Arial"/>
            <w:sz w:val="20"/>
            <w:szCs w:val="20"/>
          </w:rPr>
          <w:delText>C</w:delText>
        </w:r>
      </w:del>
      <w:r w:rsidRPr="00BF5371">
        <w:rPr>
          <w:rFonts w:ascii="Arial" w:hAnsi="Arial" w:cs="Arial"/>
          <w:sz w:val="20"/>
          <w:szCs w:val="20"/>
        </w:rPr>
        <w:t>hị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có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thể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liên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hệ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Phòng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Quản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Lý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Thu </w:t>
      </w:r>
      <w:proofErr w:type="spellStart"/>
      <w:r w:rsidRPr="00BF5371">
        <w:rPr>
          <w:rFonts w:ascii="Arial" w:hAnsi="Arial" w:cs="Arial"/>
          <w:sz w:val="20"/>
          <w:szCs w:val="20"/>
        </w:rPr>
        <w:t>Nhập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Kinh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Doanh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theo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thông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tin </w:t>
      </w:r>
      <w:proofErr w:type="spellStart"/>
      <w:r w:rsidRPr="00BF5371">
        <w:rPr>
          <w:rFonts w:ascii="Arial" w:hAnsi="Arial" w:cs="Arial"/>
          <w:sz w:val="20"/>
          <w:szCs w:val="20"/>
        </w:rPr>
        <w:t>liên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hệ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dưới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đây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F5371">
        <w:rPr>
          <w:rFonts w:ascii="Arial" w:hAnsi="Arial" w:cs="Arial"/>
          <w:sz w:val="20"/>
          <w:szCs w:val="20"/>
        </w:rPr>
        <w:t>để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được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hướng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dẫn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/ </w:t>
      </w:r>
      <w:proofErr w:type="spellStart"/>
      <w:r w:rsidRPr="00BF5371">
        <w:rPr>
          <w:rFonts w:ascii="Arial" w:hAnsi="Arial" w:cs="Arial"/>
          <w:sz w:val="20"/>
          <w:szCs w:val="20"/>
        </w:rPr>
        <w:t>giải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thích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: </w:t>
      </w:r>
    </w:p>
    <w:p w14:paraId="4C9BD06C" w14:textId="77777777" w:rsidR="00DD65EB" w:rsidRPr="00BF5371" w:rsidRDefault="00DD65EB" w:rsidP="00DD65EB">
      <w:pPr>
        <w:pStyle w:val="ListParagraph"/>
        <w:spacing w:before="24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BF5371">
        <w:rPr>
          <w:rFonts w:ascii="Arial" w:hAnsi="Arial" w:cs="Arial"/>
          <w:sz w:val="20"/>
          <w:szCs w:val="20"/>
        </w:rPr>
        <w:t>Phòng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Quản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Lý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Thu </w:t>
      </w:r>
      <w:proofErr w:type="spellStart"/>
      <w:r w:rsidRPr="00BF5371">
        <w:rPr>
          <w:rFonts w:ascii="Arial" w:hAnsi="Arial" w:cs="Arial"/>
          <w:sz w:val="20"/>
          <w:szCs w:val="20"/>
        </w:rPr>
        <w:t>Nhập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Kinh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Doanh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Pr="00BF5371">
        <w:rPr>
          <w:rFonts w:ascii="Arial" w:hAnsi="Arial" w:cs="Arial"/>
          <w:sz w:val="20"/>
          <w:szCs w:val="20"/>
        </w:rPr>
        <w:t>Công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BF5371">
        <w:rPr>
          <w:rFonts w:ascii="Arial" w:hAnsi="Arial" w:cs="Arial"/>
          <w:sz w:val="20"/>
          <w:szCs w:val="20"/>
        </w:rPr>
        <w:t>Cổ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phần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Bảo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hiểm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Nhân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thọ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Phú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Hưng</w:t>
      </w:r>
      <w:proofErr w:type="spellEnd"/>
    </w:p>
    <w:p w14:paraId="1097A85D" w14:textId="264B9BFF" w:rsidR="00DD65EB" w:rsidRPr="00BF5371" w:rsidRDefault="00DD65EB" w:rsidP="00DD65EB">
      <w:pPr>
        <w:spacing w:line="480" w:lineRule="auto"/>
        <w:ind w:left="720"/>
        <w:rPr>
          <w:rFonts w:ascii="Arial" w:hAnsi="Arial" w:cs="Arial"/>
          <w:sz w:val="20"/>
          <w:szCs w:val="20"/>
        </w:rPr>
      </w:pPr>
      <w:proofErr w:type="spellStart"/>
      <w:r w:rsidRPr="00BF5371">
        <w:rPr>
          <w:rFonts w:ascii="Arial" w:hAnsi="Arial" w:cs="Arial"/>
          <w:sz w:val="20"/>
          <w:szCs w:val="20"/>
        </w:rPr>
        <w:t>Điện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thoại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: (84-28) 54137199 – </w:t>
      </w:r>
      <w:proofErr w:type="spellStart"/>
      <w:r w:rsidRPr="00BF5371">
        <w:rPr>
          <w:rFonts w:ascii="Arial" w:hAnsi="Arial" w:cs="Arial"/>
          <w:sz w:val="20"/>
          <w:szCs w:val="20"/>
        </w:rPr>
        <w:t>Số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nội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bộ</w:t>
      </w:r>
      <w:proofErr w:type="spellEnd"/>
      <w:r w:rsidR="00E81674" w:rsidRPr="00BF5371">
        <w:rPr>
          <w:rFonts w:ascii="Arial" w:hAnsi="Arial" w:cs="Arial"/>
          <w:sz w:val="20"/>
          <w:szCs w:val="20"/>
        </w:rPr>
        <w:t xml:space="preserve">: </w:t>
      </w:r>
      <w:r w:rsidR="00E81674" w:rsidRPr="00BF5371">
        <w:rPr>
          <w:rFonts w:ascii="Arial" w:hAnsi="Arial" w:cs="Arial"/>
          <w:b/>
          <w:sz w:val="20"/>
          <w:szCs w:val="20"/>
        </w:rPr>
        <w:t>1371</w:t>
      </w:r>
      <w:r w:rsidRPr="00BF5371">
        <w:rPr>
          <w:rFonts w:ascii="Arial" w:hAnsi="Arial" w:cs="Arial"/>
          <w:sz w:val="20"/>
          <w:szCs w:val="20"/>
        </w:rPr>
        <w:t xml:space="preserve"> </w:t>
      </w:r>
    </w:p>
    <w:p w14:paraId="2522A532" w14:textId="77777777" w:rsidR="00DD65EB" w:rsidRPr="00BF5371" w:rsidRDefault="00DD65EB" w:rsidP="00DD65EB">
      <w:pPr>
        <w:spacing w:line="480" w:lineRule="auto"/>
        <w:ind w:left="720"/>
        <w:rPr>
          <w:rFonts w:ascii="Arial" w:hAnsi="Arial" w:cs="Arial"/>
          <w:sz w:val="20"/>
          <w:szCs w:val="20"/>
        </w:rPr>
      </w:pPr>
      <w:r w:rsidRPr="00BF5371">
        <w:rPr>
          <w:rFonts w:ascii="Arial" w:hAnsi="Arial" w:cs="Arial"/>
          <w:sz w:val="20"/>
          <w:szCs w:val="20"/>
        </w:rPr>
        <w:t>Email: dp@phuhunglife.com</w:t>
      </w:r>
    </w:p>
    <w:bookmarkEnd w:id="192"/>
    <w:p w14:paraId="3D28257D" w14:textId="5024A49C" w:rsidR="00DD65EB" w:rsidRPr="00BF5371" w:rsidRDefault="00DD65EB" w:rsidP="00DD65EB">
      <w:pPr>
        <w:spacing w:before="24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BF5371">
        <w:rPr>
          <w:rFonts w:ascii="Arial" w:hAnsi="Arial" w:cs="Arial"/>
          <w:sz w:val="20"/>
          <w:szCs w:val="20"/>
        </w:rPr>
        <w:t>Công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BF5371">
        <w:rPr>
          <w:rFonts w:ascii="Arial" w:hAnsi="Arial" w:cs="Arial"/>
          <w:sz w:val="20"/>
          <w:szCs w:val="20"/>
        </w:rPr>
        <w:t>thông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báo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đến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del w:id="196" w:author="Tan Doan (DP)" w:date="2023-09-26T09:47:00Z">
        <w:r w:rsidRPr="00BF5371" w:rsidDel="00036982">
          <w:rPr>
            <w:rFonts w:ascii="Arial" w:hAnsi="Arial" w:cs="Arial"/>
            <w:sz w:val="20"/>
            <w:szCs w:val="20"/>
          </w:rPr>
          <w:delText>Anh/</w:delText>
        </w:r>
      </w:del>
      <w:proofErr w:type="spellStart"/>
      <w:ins w:id="197" w:author="Tan Doan (DP)" w:date="2023-09-26T09:48:00Z">
        <w:r w:rsidR="00036982">
          <w:rPr>
            <w:rFonts w:ascii="Arial" w:hAnsi="Arial" w:cs="Arial"/>
            <w:sz w:val="20"/>
            <w:szCs w:val="20"/>
          </w:rPr>
          <w:t>c</w:t>
        </w:r>
      </w:ins>
      <w:bookmarkStart w:id="198" w:name="_GoBack"/>
      <w:bookmarkEnd w:id="198"/>
      <w:del w:id="199" w:author="Tan Doan (DP)" w:date="2023-09-26T09:48:00Z">
        <w:r w:rsidRPr="00BF5371" w:rsidDel="00036982">
          <w:rPr>
            <w:rFonts w:ascii="Arial" w:hAnsi="Arial" w:cs="Arial"/>
            <w:sz w:val="20"/>
            <w:szCs w:val="20"/>
          </w:rPr>
          <w:delText>C</w:delText>
        </w:r>
      </w:del>
      <w:r w:rsidRPr="00BF5371">
        <w:rPr>
          <w:rFonts w:ascii="Arial" w:hAnsi="Arial" w:cs="Arial"/>
          <w:sz w:val="20"/>
          <w:szCs w:val="20"/>
        </w:rPr>
        <w:t>hị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được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biết</w:t>
      </w:r>
      <w:proofErr w:type="spellEnd"/>
      <w:r w:rsidRPr="00BF5371">
        <w:rPr>
          <w:rFonts w:ascii="Arial" w:hAnsi="Arial" w:cs="Arial"/>
          <w:sz w:val="20"/>
          <w:szCs w:val="20"/>
        </w:rPr>
        <w:t>.</w:t>
      </w:r>
    </w:p>
    <w:p w14:paraId="4832FA56" w14:textId="77777777" w:rsidR="00DD65EB" w:rsidRPr="00BF5371" w:rsidRDefault="00DD65EB" w:rsidP="00DD65EB">
      <w:pPr>
        <w:spacing w:before="12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BF5371">
        <w:rPr>
          <w:rFonts w:ascii="Arial" w:hAnsi="Arial" w:cs="Arial"/>
          <w:sz w:val="20"/>
          <w:szCs w:val="20"/>
        </w:rPr>
        <w:t>Trân</w:t>
      </w:r>
      <w:proofErr w:type="spellEnd"/>
      <w:r w:rsidRPr="00BF53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5371">
        <w:rPr>
          <w:rFonts w:ascii="Arial" w:hAnsi="Arial" w:cs="Arial"/>
          <w:sz w:val="20"/>
          <w:szCs w:val="20"/>
        </w:rPr>
        <w:t>trọng</w:t>
      </w:r>
      <w:proofErr w:type="spellEnd"/>
      <w:r w:rsidRPr="00BF5371">
        <w:rPr>
          <w:rFonts w:ascii="Arial" w:hAnsi="Arial" w:cs="Arial"/>
          <w:sz w:val="20"/>
          <w:szCs w:val="20"/>
        </w:rPr>
        <w:t>,</w:t>
      </w:r>
      <w:r w:rsidRPr="00BF5371">
        <w:rPr>
          <w:rFonts w:ascii="Arial" w:hAnsi="Arial" w:cs="Arial"/>
          <w:sz w:val="20"/>
          <w:szCs w:val="20"/>
        </w:rPr>
        <w:tab/>
      </w:r>
      <w:r w:rsidRPr="00BF5371">
        <w:rPr>
          <w:rFonts w:ascii="Arial" w:hAnsi="Arial" w:cs="Arial"/>
          <w:sz w:val="20"/>
          <w:szCs w:val="20"/>
        </w:rPr>
        <w:tab/>
      </w:r>
      <w:r w:rsidRPr="00BF5371"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margin" w:tblpY="94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DD65EB" w:rsidRPr="00BF5371" w14:paraId="29FD4235" w14:textId="77777777" w:rsidTr="00EC5151">
        <w:tc>
          <w:tcPr>
            <w:tcW w:w="7088" w:type="dxa"/>
          </w:tcPr>
          <w:p w14:paraId="66BA8B7C" w14:textId="77777777" w:rsidR="00DD65EB" w:rsidRPr="00BF5371" w:rsidRDefault="00DD65EB" w:rsidP="00EC5151">
            <w:pPr>
              <w:spacing w:before="120"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F5371">
              <w:rPr>
                <w:rFonts w:ascii="Arial" w:hAnsi="Arial" w:cs="Arial"/>
                <w:b/>
                <w:sz w:val="20"/>
                <w:szCs w:val="20"/>
              </w:rPr>
              <w:t>Đại</w:t>
            </w:r>
            <w:proofErr w:type="spellEnd"/>
            <w:r w:rsidRPr="00BF537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F5371">
              <w:rPr>
                <w:rFonts w:ascii="Arial" w:hAnsi="Arial" w:cs="Arial"/>
                <w:b/>
                <w:sz w:val="20"/>
                <w:szCs w:val="20"/>
              </w:rPr>
              <w:t>diện</w:t>
            </w:r>
            <w:proofErr w:type="spellEnd"/>
            <w:r w:rsidRPr="00BF537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F5371">
              <w:rPr>
                <w:rFonts w:ascii="Arial" w:hAnsi="Arial" w:cs="Arial"/>
                <w:b/>
                <w:sz w:val="20"/>
                <w:szCs w:val="20"/>
              </w:rPr>
              <w:t>Công</w:t>
            </w:r>
            <w:proofErr w:type="spellEnd"/>
            <w:r w:rsidRPr="00BF5371">
              <w:rPr>
                <w:rFonts w:ascii="Arial" w:hAnsi="Arial" w:cs="Arial"/>
                <w:b/>
                <w:sz w:val="20"/>
                <w:szCs w:val="20"/>
              </w:rPr>
              <w:t xml:space="preserve"> ty </w:t>
            </w:r>
            <w:proofErr w:type="spellStart"/>
            <w:r w:rsidRPr="00BF5371">
              <w:rPr>
                <w:rFonts w:ascii="Arial" w:hAnsi="Arial" w:cs="Arial"/>
                <w:b/>
                <w:sz w:val="20"/>
                <w:szCs w:val="20"/>
              </w:rPr>
              <w:t>Cổ</w:t>
            </w:r>
            <w:proofErr w:type="spellEnd"/>
            <w:r w:rsidRPr="00BF537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F5371">
              <w:rPr>
                <w:rFonts w:ascii="Arial" w:hAnsi="Arial" w:cs="Arial"/>
                <w:b/>
                <w:sz w:val="20"/>
                <w:szCs w:val="20"/>
              </w:rPr>
              <w:t>phần</w:t>
            </w:r>
            <w:proofErr w:type="spellEnd"/>
            <w:r w:rsidRPr="00BF537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F5371">
              <w:rPr>
                <w:rFonts w:ascii="Arial" w:hAnsi="Arial" w:cs="Arial"/>
                <w:b/>
                <w:sz w:val="20"/>
                <w:szCs w:val="20"/>
              </w:rPr>
              <w:t>Bảo</w:t>
            </w:r>
            <w:proofErr w:type="spellEnd"/>
            <w:r w:rsidRPr="00BF537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F5371">
              <w:rPr>
                <w:rFonts w:ascii="Arial" w:hAnsi="Arial" w:cs="Arial"/>
                <w:b/>
                <w:sz w:val="20"/>
                <w:szCs w:val="20"/>
              </w:rPr>
              <w:t>hiểm</w:t>
            </w:r>
            <w:proofErr w:type="spellEnd"/>
            <w:r w:rsidRPr="00BF537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F5371">
              <w:rPr>
                <w:rFonts w:ascii="Arial" w:hAnsi="Arial" w:cs="Arial"/>
                <w:b/>
                <w:sz w:val="20"/>
                <w:szCs w:val="20"/>
              </w:rPr>
              <w:t>Nhân</w:t>
            </w:r>
            <w:proofErr w:type="spellEnd"/>
            <w:r w:rsidRPr="00BF537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F5371">
              <w:rPr>
                <w:rFonts w:ascii="Arial" w:hAnsi="Arial" w:cs="Arial"/>
                <w:b/>
                <w:sz w:val="20"/>
                <w:szCs w:val="20"/>
              </w:rPr>
              <w:t>thọ</w:t>
            </w:r>
            <w:proofErr w:type="spellEnd"/>
            <w:r w:rsidRPr="00BF537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F5371">
              <w:rPr>
                <w:rFonts w:ascii="Arial" w:hAnsi="Arial" w:cs="Arial"/>
                <w:b/>
                <w:sz w:val="20"/>
                <w:szCs w:val="20"/>
              </w:rPr>
              <w:t>Phú</w:t>
            </w:r>
            <w:proofErr w:type="spellEnd"/>
            <w:r w:rsidRPr="00BF537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F5371">
              <w:rPr>
                <w:rFonts w:ascii="Arial" w:hAnsi="Arial" w:cs="Arial"/>
                <w:b/>
                <w:sz w:val="20"/>
                <w:szCs w:val="20"/>
              </w:rPr>
              <w:t>Hưng</w:t>
            </w:r>
            <w:proofErr w:type="spellEnd"/>
          </w:p>
          <w:p w14:paraId="1D85F083" w14:textId="77777777" w:rsidR="00DD65EB" w:rsidRPr="00BF5371" w:rsidRDefault="00DD65EB" w:rsidP="00EC5151">
            <w:pPr>
              <w:spacing w:before="120"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6688A9C" w14:textId="77777777" w:rsidR="00DD65EB" w:rsidRPr="00BF5371" w:rsidRDefault="00DD65EB" w:rsidP="00EC5151">
            <w:pPr>
              <w:spacing w:before="120"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39A6547" w14:textId="77777777" w:rsidR="00DD65EB" w:rsidRPr="00BF5371" w:rsidRDefault="00DD65EB" w:rsidP="00EC5151">
            <w:pPr>
              <w:spacing w:before="120"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52C3022" w14:textId="77777777" w:rsidR="00DD65EB" w:rsidRPr="00BF5371" w:rsidRDefault="00DD65EB" w:rsidP="00EC5151">
            <w:pPr>
              <w:spacing w:before="120"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B3F4BEF" w14:textId="77777777" w:rsidR="00DD65EB" w:rsidRPr="00BF5371" w:rsidRDefault="00DD65EB" w:rsidP="00EC5151">
            <w:pPr>
              <w:spacing w:before="120"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65109E2" w14:textId="77777777" w:rsidR="00DD65EB" w:rsidRPr="00BF5371" w:rsidRDefault="00DD65EB" w:rsidP="00EC5151">
            <w:pPr>
              <w:spacing w:before="120"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F5371">
              <w:rPr>
                <w:rFonts w:ascii="Arial" w:hAnsi="Arial" w:cs="Arial"/>
                <w:b/>
                <w:sz w:val="20"/>
                <w:szCs w:val="20"/>
              </w:rPr>
              <w:t>NGUYỄN KHẮC THÀNH ĐẠT</w:t>
            </w:r>
          </w:p>
          <w:p w14:paraId="2DF4F8E5" w14:textId="77777777" w:rsidR="00DD65EB" w:rsidRPr="00BF5371" w:rsidRDefault="00DD65EB" w:rsidP="00EC5151">
            <w:pPr>
              <w:spacing w:after="200" w:line="480" w:lineRule="auto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BF5371">
              <w:rPr>
                <w:rFonts w:ascii="Arial" w:hAnsi="Arial" w:cs="Arial"/>
                <w:b/>
                <w:sz w:val="20"/>
                <w:szCs w:val="20"/>
              </w:rPr>
              <w:t>Phó</w:t>
            </w:r>
            <w:proofErr w:type="spellEnd"/>
            <w:r w:rsidRPr="00BF537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F5371">
              <w:rPr>
                <w:rFonts w:ascii="Arial" w:hAnsi="Arial" w:cs="Arial"/>
                <w:b/>
                <w:sz w:val="20"/>
                <w:szCs w:val="20"/>
              </w:rPr>
              <w:t>Tổng</w:t>
            </w:r>
            <w:proofErr w:type="spellEnd"/>
            <w:r w:rsidRPr="00BF537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F5371">
              <w:rPr>
                <w:rFonts w:ascii="Arial" w:hAnsi="Arial" w:cs="Arial"/>
                <w:b/>
                <w:sz w:val="20"/>
                <w:szCs w:val="20"/>
              </w:rPr>
              <w:t>Giám</w:t>
            </w:r>
            <w:proofErr w:type="spellEnd"/>
            <w:r w:rsidRPr="00BF537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F5371">
              <w:rPr>
                <w:rFonts w:ascii="Arial" w:hAnsi="Arial" w:cs="Arial"/>
                <w:b/>
                <w:sz w:val="20"/>
                <w:szCs w:val="20"/>
              </w:rPr>
              <w:t>Đốc</w:t>
            </w:r>
            <w:proofErr w:type="spellEnd"/>
            <w:r w:rsidRPr="00BF537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F5371">
              <w:rPr>
                <w:rFonts w:ascii="Arial" w:hAnsi="Arial" w:cs="Arial"/>
                <w:b/>
                <w:sz w:val="20"/>
                <w:szCs w:val="20"/>
              </w:rPr>
              <w:t>Phát</w:t>
            </w:r>
            <w:proofErr w:type="spellEnd"/>
            <w:r w:rsidRPr="00BF537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F5371">
              <w:rPr>
                <w:rFonts w:ascii="Arial" w:hAnsi="Arial" w:cs="Arial"/>
                <w:b/>
                <w:sz w:val="20"/>
                <w:szCs w:val="20"/>
              </w:rPr>
              <w:t>Triển</w:t>
            </w:r>
            <w:proofErr w:type="spellEnd"/>
            <w:r w:rsidRPr="00BF537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F5371">
              <w:rPr>
                <w:rFonts w:ascii="Arial" w:hAnsi="Arial" w:cs="Arial"/>
                <w:b/>
                <w:sz w:val="20"/>
                <w:szCs w:val="20"/>
              </w:rPr>
              <w:t>Kinh</w:t>
            </w:r>
            <w:proofErr w:type="spellEnd"/>
            <w:r w:rsidRPr="00BF537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F5371">
              <w:rPr>
                <w:rFonts w:ascii="Arial" w:hAnsi="Arial" w:cs="Arial"/>
                <w:b/>
                <w:sz w:val="20"/>
                <w:szCs w:val="20"/>
              </w:rPr>
              <w:t>Doanh</w:t>
            </w:r>
            <w:proofErr w:type="spellEnd"/>
            <w:r w:rsidRPr="00BF5371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</w:tr>
    </w:tbl>
    <w:p w14:paraId="54C4F0CF" w14:textId="2DD153FD" w:rsidR="00421121" w:rsidRPr="00BF5371" w:rsidRDefault="00421121" w:rsidP="004E7471">
      <w:pPr>
        <w:pStyle w:val="ListParagraph"/>
        <w:spacing w:before="120" w:after="0" w:line="240" w:lineRule="exact"/>
        <w:ind w:right="14"/>
        <w:jc w:val="both"/>
        <w:rPr>
          <w:rFonts w:ascii="Arial" w:hAnsi="Arial" w:cs="Arial"/>
        </w:rPr>
      </w:pPr>
    </w:p>
    <w:sectPr w:rsidR="00421121" w:rsidRPr="00BF5371" w:rsidSect="00AE5A0A">
      <w:headerReference w:type="default" r:id="rId8"/>
      <w:footerReference w:type="default" r:id="rId9"/>
      <w:pgSz w:w="11906" w:h="16838"/>
      <w:pgMar w:top="1843" w:right="1016" w:bottom="1260" w:left="1350" w:header="708" w:footer="3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EBB256" w14:textId="77777777" w:rsidR="00366128" w:rsidRDefault="00366128" w:rsidP="00335B32">
      <w:pPr>
        <w:spacing w:after="0" w:line="240" w:lineRule="auto"/>
      </w:pPr>
      <w:r>
        <w:separator/>
      </w:r>
    </w:p>
  </w:endnote>
  <w:endnote w:type="continuationSeparator" w:id="0">
    <w:p w14:paraId="1FE9E017" w14:textId="77777777" w:rsidR="00366128" w:rsidRDefault="00366128" w:rsidP="00335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715185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0B9AEC8" w14:textId="262FA2D9" w:rsidR="004F74E8" w:rsidRDefault="004F74E8">
            <w:pPr>
              <w:pStyle w:val="Footer"/>
              <w:jc w:val="right"/>
            </w:pPr>
            <w:r>
              <w:t xml:space="preserve">Trang </w:t>
            </w:r>
            <w:r w:rsidRPr="004F74E8">
              <w:rPr>
                <w:bCs/>
                <w:sz w:val="24"/>
                <w:szCs w:val="24"/>
              </w:rPr>
              <w:fldChar w:fldCharType="begin"/>
            </w:r>
            <w:r w:rsidRPr="004F74E8">
              <w:rPr>
                <w:bCs/>
              </w:rPr>
              <w:instrText xml:space="preserve"> PAGE </w:instrText>
            </w:r>
            <w:r w:rsidRPr="004F74E8">
              <w:rPr>
                <w:bCs/>
                <w:sz w:val="24"/>
                <w:szCs w:val="24"/>
              </w:rPr>
              <w:fldChar w:fldCharType="separate"/>
            </w:r>
            <w:r w:rsidR="00036982">
              <w:rPr>
                <w:bCs/>
                <w:noProof/>
              </w:rPr>
              <w:t>2</w:t>
            </w:r>
            <w:r w:rsidRPr="004F74E8">
              <w:rPr>
                <w:bCs/>
                <w:sz w:val="24"/>
                <w:szCs w:val="24"/>
              </w:rPr>
              <w:fldChar w:fldCharType="end"/>
            </w:r>
            <w:r w:rsidRPr="004F74E8">
              <w:rPr>
                <w:bCs/>
                <w:sz w:val="24"/>
                <w:szCs w:val="24"/>
              </w:rPr>
              <w:t>/</w:t>
            </w:r>
            <w:r w:rsidRPr="004F74E8">
              <w:rPr>
                <w:bCs/>
                <w:sz w:val="24"/>
                <w:szCs w:val="24"/>
              </w:rPr>
              <w:fldChar w:fldCharType="begin"/>
            </w:r>
            <w:r w:rsidRPr="004F74E8">
              <w:rPr>
                <w:bCs/>
              </w:rPr>
              <w:instrText xml:space="preserve"> NUMPAGES  </w:instrText>
            </w:r>
            <w:r w:rsidRPr="004F74E8">
              <w:rPr>
                <w:bCs/>
                <w:sz w:val="24"/>
                <w:szCs w:val="24"/>
              </w:rPr>
              <w:fldChar w:fldCharType="separate"/>
            </w:r>
            <w:r w:rsidR="00036982">
              <w:rPr>
                <w:bCs/>
                <w:noProof/>
              </w:rPr>
              <w:t>2</w:t>
            </w:r>
            <w:r w:rsidRPr="004F74E8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A7B6CA" w14:textId="77777777" w:rsidR="00366128" w:rsidRDefault="00366128" w:rsidP="00335B32">
      <w:pPr>
        <w:spacing w:after="0" w:line="240" w:lineRule="auto"/>
      </w:pPr>
      <w:r>
        <w:separator/>
      </w:r>
    </w:p>
  </w:footnote>
  <w:footnote w:type="continuationSeparator" w:id="0">
    <w:p w14:paraId="4101EEF7" w14:textId="77777777" w:rsidR="00366128" w:rsidRDefault="00366128" w:rsidP="00335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E61CF4" w14:textId="77777777" w:rsidR="00335B32" w:rsidRDefault="00335B32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330CE41" wp14:editId="726567C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560945" cy="1073150"/>
          <wp:effectExtent l="0" t="0" r="1905" b="0"/>
          <wp:wrapSquare wrapText="bothSides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rtboard 4@4x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945" cy="1073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4FB1"/>
    <w:multiLevelType w:val="hybridMultilevel"/>
    <w:tmpl w:val="15829B02"/>
    <w:lvl w:ilvl="0" w:tplc="AB8EFD5A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74864"/>
    <w:multiLevelType w:val="hybridMultilevel"/>
    <w:tmpl w:val="E89EB1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D786951"/>
    <w:multiLevelType w:val="hybridMultilevel"/>
    <w:tmpl w:val="8E605DD2"/>
    <w:lvl w:ilvl="0" w:tplc="54E400F2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02417"/>
    <w:multiLevelType w:val="hybridMultilevel"/>
    <w:tmpl w:val="33547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62A86"/>
    <w:multiLevelType w:val="hybridMultilevel"/>
    <w:tmpl w:val="F54E381E"/>
    <w:lvl w:ilvl="0" w:tplc="B43601F8">
      <w:start w:val="10"/>
      <w:numFmt w:val="bullet"/>
      <w:lvlText w:val="-"/>
      <w:lvlJc w:val="left"/>
      <w:pPr>
        <w:ind w:left="90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261A7017"/>
    <w:multiLevelType w:val="hybridMultilevel"/>
    <w:tmpl w:val="E2EE4DD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680B40"/>
    <w:multiLevelType w:val="hybridMultilevel"/>
    <w:tmpl w:val="77A67DFE"/>
    <w:lvl w:ilvl="0" w:tplc="077679A2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34D76206"/>
    <w:multiLevelType w:val="hybridMultilevel"/>
    <w:tmpl w:val="3C225D20"/>
    <w:lvl w:ilvl="0" w:tplc="5C4687C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25A66"/>
    <w:multiLevelType w:val="hybridMultilevel"/>
    <w:tmpl w:val="72848AA2"/>
    <w:lvl w:ilvl="0" w:tplc="04090005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9" w15:restartNumberingAfterBreak="0">
    <w:nsid w:val="4B291800"/>
    <w:multiLevelType w:val="hybridMultilevel"/>
    <w:tmpl w:val="0F3EF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1866C9"/>
    <w:multiLevelType w:val="hybridMultilevel"/>
    <w:tmpl w:val="F7760D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91029D"/>
    <w:multiLevelType w:val="hybridMultilevel"/>
    <w:tmpl w:val="2F3C956A"/>
    <w:lvl w:ilvl="0" w:tplc="F61ACAC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F01254"/>
    <w:multiLevelType w:val="hybridMultilevel"/>
    <w:tmpl w:val="00B47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A05749"/>
    <w:multiLevelType w:val="hybridMultilevel"/>
    <w:tmpl w:val="F88E0B58"/>
    <w:lvl w:ilvl="0" w:tplc="1598E7B6">
      <w:start w:val="1"/>
      <w:numFmt w:val="bullet"/>
      <w:lvlText w:val="-"/>
      <w:lvlJc w:val="left"/>
      <w:pPr>
        <w:ind w:left="2016" w:hanging="360"/>
      </w:pPr>
      <w:rPr>
        <w:rFonts w:ascii="Arial" w:eastAsia="Arial" w:hAnsi="Arial" w:cs="Arial" w:hint="default"/>
      </w:rPr>
    </w:lvl>
    <w:lvl w:ilvl="1" w:tplc="0409000D">
      <w:start w:val="1"/>
      <w:numFmt w:val="bullet"/>
      <w:lvlText w:val=""/>
      <w:lvlJc w:val="left"/>
      <w:pPr>
        <w:ind w:left="2736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4" w15:restartNumberingAfterBreak="0">
    <w:nsid w:val="655C37EE"/>
    <w:multiLevelType w:val="hybridMultilevel"/>
    <w:tmpl w:val="25467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4B370F"/>
    <w:multiLevelType w:val="hybridMultilevel"/>
    <w:tmpl w:val="3D2658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DC33E5"/>
    <w:multiLevelType w:val="hybridMultilevel"/>
    <w:tmpl w:val="00B470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DA1A56"/>
    <w:multiLevelType w:val="hybridMultilevel"/>
    <w:tmpl w:val="1E028E40"/>
    <w:lvl w:ilvl="0" w:tplc="D8A0319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9"/>
  </w:num>
  <w:num w:numId="7">
    <w:abstractNumId w:val="12"/>
  </w:num>
  <w:num w:numId="8">
    <w:abstractNumId w:val="10"/>
  </w:num>
  <w:num w:numId="9">
    <w:abstractNumId w:val="15"/>
  </w:num>
  <w:num w:numId="10">
    <w:abstractNumId w:val="5"/>
  </w:num>
  <w:num w:numId="11">
    <w:abstractNumId w:val="17"/>
  </w:num>
  <w:num w:numId="12">
    <w:abstractNumId w:val="7"/>
  </w:num>
  <w:num w:numId="13">
    <w:abstractNumId w:val="16"/>
  </w:num>
  <w:num w:numId="14">
    <w:abstractNumId w:val="13"/>
  </w:num>
  <w:num w:numId="15">
    <w:abstractNumId w:val="8"/>
  </w:num>
  <w:num w:numId="16">
    <w:abstractNumId w:val="14"/>
  </w:num>
  <w:num w:numId="17">
    <w:abstractNumId w:val="11"/>
  </w:num>
  <w:num w:numId="1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an Doan (DP)">
    <w15:presenceInfo w15:providerId="AD" w15:userId="S-1-5-21-4168232644-2608435895-2654246334-18188"/>
  </w15:person>
  <w15:person w15:author="Tuyen Lam (DA &amp; DP)">
    <w15:presenceInfo w15:providerId="AD" w15:userId="S-1-5-21-4168232644-2608435895-2654246334-77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B32"/>
    <w:rsid w:val="00011903"/>
    <w:rsid w:val="00011A9E"/>
    <w:rsid w:val="00035B1D"/>
    <w:rsid w:val="00036982"/>
    <w:rsid w:val="00072BA4"/>
    <w:rsid w:val="00075673"/>
    <w:rsid w:val="00077B3A"/>
    <w:rsid w:val="000827DD"/>
    <w:rsid w:val="000A77E5"/>
    <w:rsid w:val="000B5163"/>
    <w:rsid w:val="000B5DEF"/>
    <w:rsid w:val="000B6C41"/>
    <w:rsid w:val="000B7903"/>
    <w:rsid w:val="000C3515"/>
    <w:rsid w:val="000C3DEE"/>
    <w:rsid w:val="000D2E12"/>
    <w:rsid w:val="000D3F5A"/>
    <w:rsid w:val="001037AD"/>
    <w:rsid w:val="00105710"/>
    <w:rsid w:val="001151C2"/>
    <w:rsid w:val="00115EF5"/>
    <w:rsid w:val="00125590"/>
    <w:rsid w:val="00125C72"/>
    <w:rsid w:val="00140928"/>
    <w:rsid w:val="00145A08"/>
    <w:rsid w:val="00163057"/>
    <w:rsid w:val="0017079B"/>
    <w:rsid w:val="001752F6"/>
    <w:rsid w:val="00185D4D"/>
    <w:rsid w:val="001A63BE"/>
    <w:rsid w:val="001D5A6D"/>
    <w:rsid w:val="001E36AD"/>
    <w:rsid w:val="001F3DD2"/>
    <w:rsid w:val="00203DF6"/>
    <w:rsid w:val="00205499"/>
    <w:rsid w:val="00214EB6"/>
    <w:rsid w:val="002251AB"/>
    <w:rsid w:val="00230B67"/>
    <w:rsid w:val="002327F9"/>
    <w:rsid w:val="002676B1"/>
    <w:rsid w:val="002834A4"/>
    <w:rsid w:val="00297F51"/>
    <w:rsid w:val="002E703B"/>
    <w:rsid w:val="00300DC0"/>
    <w:rsid w:val="0030403B"/>
    <w:rsid w:val="00327A1F"/>
    <w:rsid w:val="00327BB6"/>
    <w:rsid w:val="00335B32"/>
    <w:rsid w:val="00342F56"/>
    <w:rsid w:val="00344020"/>
    <w:rsid w:val="003446B9"/>
    <w:rsid w:val="00352360"/>
    <w:rsid w:val="00356149"/>
    <w:rsid w:val="00366128"/>
    <w:rsid w:val="00371B4C"/>
    <w:rsid w:val="00372981"/>
    <w:rsid w:val="003C38D2"/>
    <w:rsid w:val="003F4E4A"/>
    <w:rsid w:val="00414A66"/>
    <w:rsid w:val="00420292"/>
    <w:rsid w:val="00421121"/>
    <w:rsid w:val="00446E86"/>
    <w:rsid w:val="004610F3"/>
    <w:rsid w:val="00465F52"/>
    <w:rsid w:val="0048637F"/>
    <w:rsid w:val="00496528"/>
    <w:rsid w:val="004C7A43"/>
    <w:rsid w:val="004D1F15"/>
    <w:rsid w:val="004E0724"/>
    <w:rsid w:val="004E7471"/>
    <w:rsid w:val="004F1AD9"/>
    <w:rsid w:val="004F5B1C"/>
    <w:rsid w:val="004F74E8"/>
    <w:rsid w:val="00500DDB"/>
    <w:rsid w:val="00504730"/>
    <w:rsid w:val="005124CC"/>
    <w:rsid w:val="0051397B"/>
    <w:rsid w:val="00520025"/>
    <w:rsid w:val="005216CE"/>
    <w:rsid w:val="00526FCB"/>
    <w:rsid w:val="0054579D"/>
    <w:rsid w:val="005630DF"/>
    <w:rsid w:val="00586070"/>
    <w:rsid w:val="00586956"/>
    <w:rsid w:val="005A36A2"/>
    <w:rsid w:val="005B366D"/>
    <w:rsid w:val="005C372E"/>
    <w:rsid w:val="005F6A32"/>
    <w:rsid w:val="006043CF"/>
    <w:rsid w:val="006321CD"/>
    <w:rsid w:val="006472CA"/>
    <w:rsid w:val="006669CA"/>
    <w:rsid w:val="00674EDD"/>
    <w:rsid w:val="00681D04"/>
    <w:rsid w:val="006946F1"/>
    <w:rsid w:val="0069594F"/>
    <w:rsid w:val="006F19BD"/>
    <w:rsid w:val="006F4F71"/>
    <w:rsid w:val="00702217"/>
    <w:rsid w:val="00710CEE"/>
    <w:rsid w:val="00721E7E"/>
    <w:rsid w:val="00722249"/>
    <w:rsid w:val="00725043"/>
    <w:rsid w:val="00735CE2"/>
    <w:rsid w:val="007366FC"/>
    <w:rsid w:val="007541AB"/>
    <w:rsid w:val="00754293"/>
    <w:rsid w:val="00766595"/>
    <w:rsid w:val="007766C5"/>
    <w:rsid w:val="00777CB0"/>
    <w:rsid w:val="007A3F9A"/>
    <w:rsid w:val="007B5412"/>
    <w:rsid w:val="007E13F3"/>
    <w:rsid w:val="007E1ED4"/>
    <w:rsid w:val="007E4487"/>
    <w:rsid w:val="00811968"/>
    <w:rsid w:val="008220C2"/>
    <w:rsid w:val="00831511"/>
    <w:rsid w:val="008315D5"/>
    <w:rsid w:val="00844AAA"/>
    <w:rsid w:val="00866DE9"/>
    <w:rsid w:val="00867243"/>
    <w:rsid w:val="008733AA"/>
    <w:rsid w:val="00885AD7"/>
    <w:rsid w:val="008A4517"/>
    <w:rsid w:val="008C07C5"/>
    <w:rsid w:val="008D0EBD"/>
    <w:rsid w:val="008E50CE"/>
    <w:rsid w:val="008E6DA6"/>
    <w:rsid w:val="008F73CE"/>
    <w:rsid w:val="00931819"/>
    <w:rsid w:val="00937B35"/>
    <w:rsid w:val="009443B7"/>
    <w:rsid w:val="0096149A"/>
    <w:rsid w:val="009675B4"/>
    <w:rsid w:val="00977590"/>
    <w:rsid w:val="0099719C"/>
    <w:rsid w:val="009D008D"/>
    <w:rsid w:val="009E09AA"/>
    <w:rsid w:val="009F67A0"/>
    <w:rsid w:val="00A14CFB"/>
    <w:rsid w:val="00A14F82"/>
    <w:rsid w:val="00A27B33"/>
    <w:rsid w:val="00A31A48"/>
    <w:rsid w:val="00A33C96"/>
    <w:rsid w:val="00A576CC"/>
    <w:rsid w:val="00A84034"/>
    <w:rsid w:val="00A90C9A"/>
    <w:rsid w:val="00A91424"/>
    <w:rsid w:val="00A93DA1"/>
    <w:rsid w:val="00AB4743"/>
    <w:rsid w:val="00AC1A27"/>
    <w:rsid w:val="00AE0359"/>
    <w:rsid w:val="00AE121B"/>
    <w:rsid w:val="00AE5A0A"/>
    <w:rsid w:val="00AF324B"/>
    <w:rsid w:val="00B0547D"/>
    <w:rsid w:val="00B21E2A"/>
    <w:rsid w:val="00B3046E"/>
    <w:rsid w:val="00B338BD"/>
    <w:rsid w:val="00B53725"/>
    <w:rsid w:val="00B63010"/>
    <w:rsid w:val="00B818D4"/>
    <w:rsid w:val="00BC008E"/>
    <w:rsid w:val="00BC0235"/>
    <w:rsid w:val="00BC31DB"/>
    <w:rsid w:val="00BC5908"/>
    <w:rsid w:val="00BD2191"/>
    <w:rsid w:val="00BF5371"/>
    <w:rsid w:val="00C018F0"/>
    <w:rsid w:val="00C2302B"/>
    <w:rsid w:val="00C27C89"/>
    <w:rsid w:val="00C41ABD"/>
    <w:rsid w:val="00C50661"/>
    <w:rsid w:val="00C676B8"/>
    <w:rsid w:val="00C80260"/>
    <w:rsid w:val="00C80FBC"/>
    <w:rsid w:val="00C84E5A"/>
    <w:rsid w:val="00C958AB"/>
    <w:rsid w:val="00CF18C0"/>
    <w:rsid w:val="00CF6615"/>
    <w:rsid w:val="00D015E0"/>
    <w:rsid w:val="00D25007"/>
    <w:rsid w:val="00D31D2C"/>
    <w:rsid w:val="00D32B72"/>
    <w:rsid w:val="00D4382A"/>
    <w:rsid w:val="00D50237"/>
    <w:rsid w:val="00D6236A"/>
    <w:rsid w:val="00D74057"/>
    <w:rsid w:val="00D85238"/>
    <w:rsid w:val="00D94022"/>
    <w:rsid w:val="00DA425B"/>
    <w:rsid w:val="00DA7893"/>
    <w:rsid w:val="00DC0E87"/>
    <w:rsid w:val="00DD6294"/>
    <w:rsid w:val="00DD65EB"/>
    <w:rsid w:val="00E01927"/>
    <w:rsid w:val="00E31739"/>
    <w:rsid w:val="00E440B1"/>
    <w:rsid w:val="00E45F07"/>
    <w:rsid w:val="00E51B95"/>
    <w:rsid w:val="00E574BE"/>
    <w:rsid w:val="00E77703"/>
    <w:rsid w:val="00E81674"/>
    <w:rsid w:val="00EB32AB"/>
    <w:rsid w:val="00EB345C"/>
    <w:rsid w:val="00EC1009"/>
    <w:rsid w:val="00EC4A83"/>
    <w:rsid w:val="00EC59D5"/>
    <w:rsid w:val="00ED18BD"/>
    <w:rsid w:val="00ED21DA"/>
    <w:rsid w:val="00ED3446"/>
    <w:rsid w:val="00F01C8A"/>
    <w:rsid w:val="00F02CAD"/>
    <w:rsid w:val="00F03B07"/>
    <w:rsid w:val="00F06D34"/>
    <w:rsid w:val="00F07981"/>
    <w:rsid w:val="00F166FF"/>
    <w:rsid w:val="00F20F15"/>
    <w:rsid w:val="00F317B3"/>
    <w:rsid w:val="00F56763"/>
    <w:rsid w:val="00F76156"/>
    <w:rsid w:val="00F835D2"/>
    <w:rsid w:val="00F9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AB169"/>
  <w15:chartTrackingRefBased/>
  <w15:docId w15:val="{1BE646F0-C9D9-4EF3-B0D9-0C8D0654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unhideWhenUsed/>
    <w:qFormat/>
    <w:rsid w:val="00465F52"/>
    <w:pPr>
      <w:widowControl w:val="0"/>
      <w:autoSpaceDE w:val="0"/>
      <w:autoSpaceDN w:val="0"/>
      <w:spacing w:after="0" w:line="240" w:lineRule="auto"/>
      <w:ind w:left="1380" w:hanging="360"/>
      <w:outlineLvl w:val="3"/>
    </w:pPr>
    <w:rPr>
      <w:rFonts w:ascii="Arial" w:eastAsia="Arial" w:hAnsi="Arial" w:cs="Arial"/>
      <w:b/>
      <w:bCs/>
      <w:sz w:val="16"/>
      <w:szCs w:val="16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B32"/>
  </w:style>
  <w:style w:type="paragraph" w:styleId="Footer">
    <w:name w:val="footer"/>
    <w:basedOn w:val="Normal"/>
    <w:link w:val="FooterChar"/>
    <w:uiPriority w:val="99"/>
    <w:unhideWhenUsed/>
    <w:rsid w:val="00335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B32"/>
  </w:style>
  <w:style w:type="paragraph" w:styleId="ListParagraph">
    <w:name w:val="List Paragraph"/>
    <w:basedOn w:val="Normal"/>
    <w:uiPriority w:val="34"/>
    <w:qFormat/>
    <w:rsid w:val="00297F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18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8BD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C958AB"/>
    <w:pPr>
      <w:spacing w:after="0" w:line="240" w:lineRule="auto"/>
    </w:pPr>
    <w:rPr>
      <w:rFonts w:eastAsia="Times New Roman"/>
      <w:lang w:val="vi-VN" w:eastAsia="vi-V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C95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B21E2A"/>
    <w:pPr>
      <w:spacing w:after="0" w:line="240" w:lineRule="auto"/>
    </w:pPr>
    <w:rPr>
      <w:rFonts w:eastAsia="Times New Roman"/>
      <w:lang w:val="vi-VN" w:eastAsia="vi-V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B818D4"/>
    <w:pPr>
      <w:spacing w:after="0" w:line="240" w:lineRule="auto"/>
    </w:pPr>
    <w:rPr>
      <w:rFonts w:eastAsia="Times New Roman"/>
      <w:lang w:val="vi-VN" w:eastAsia="vi-V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465F52"/>
    <w:rPr>
      <w:rFonts w:ascii="Arial" w:eastAsia="Arial" w:hAnsi="Arial" w:cs="Arial"/>
      <w:b/>
      <w:bCs/>
      <w:sz w:val="16"/>
      <w:szCs w:val="16"/>
      <w:lang w:val="vi"/>
    </w:rPr>
  </w:style>
  <w:style w:type="paragraph" w:styleId="BodyText">
    <w:name w:val="Body Text"/>
    <w:basedOn w:val="Normal"/>
    <w:link w:val="BodyTextChar"/>
    <w:uiPriority w:val="1"/>
    <w:qFormat/>
    <w:rsid w:val="00465F5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6"/>
      <w:szCs w:val="1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465F52"/>
    <w:rPr>
      <w:rFonts w:ascii="Arial" w:eastAsia="Arial" w:hAnsi="Arial" w:cs="Arial"/>
      <w:sz w:val="16"/>
      <w:szCs w:val="16"/>
      <w:lang w:val="vi"/>
    </w:rPr>
  </w:style>
  <w:style w:type="paragraph" w:customStyle="1" w:styleId="TableParagraph">
    <w:name w:val="Table Paragraph"/>
    <w:basedOn w:val="Normal"/>
    <w:uiPriority w:val="1"/>
    <w:qFormat/>
    <w:rsid w:val="00465F5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vi"/>
    </w:rPr>
  </w:style>
  <w:style w:type="character" w:styleId="CommentReference">
    <w:name w:val="annotation reference"/>
    <w:basedOn w:val="DefaultParagraphFont"/>
    <w:uiPriority w:val="99"/>
    <w:semiHidden/>
    <w:unhideWhenUsed/>
    <w:rsid w:val="00F079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79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79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79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798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14A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6C733-9988-4042-9BE0-D9CB57688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 Hung Life</Company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Nguyen (DA)</dc:creator>
  <cp:keywords/>
  <dc:description/>
  <cp:lastModifiedBy>Tan Doan (DP)</cp:lastModifiedBy>
  <cp:revision>15</cp:revision>
  <cp:lastPrinted>2022-11-21T03:59:00Z</cp:lastPrinted>
  <dcterms:created xsi:type="dcterms:W3CDTF">2023-09-22T09:01:00Z</dcterms:created>
  <dcterms:modified xsi:type="dcterms:W3CDTF">2023-09-26T02:48:00Z</dcterms:modified>
  <dc:identifier/>
  <dc:language/>
</cp:coreProperties>
</file>